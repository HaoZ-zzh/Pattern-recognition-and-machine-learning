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DA70" w14:textId="39BD4E0E" w:rsidR="001445AD" w:rsidRPr="00DB2C65" w:rsidRDefault="001445AD" w:rsidP="00633DAD">
      <w:pPr>
        <w:ind w:left="7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作业</w:t>
      </w:r>
      <w:r w:rsidRPr="00DB2C65">
        <w:rPr>
          <w:rFonts w:ascii="Times New Roman" w:eastAsia="宋体" w:hAnsi="Times New Roman" w:cs="Times New Roman"/>
          <w:sz w:val="21"/>
          <w:szCs w:val="21"/>
        </w:rPr>
        <w:t>4  Logistic</w:t>
      </w:r>
      <w:r w:rsidRPr="00DB2C65">
        <w:rPr>
          <w:rFonts w:ascii="Times New Roman" w:eastAsia="宋体" w:hAnsi="Times New Roman" w:cs="Times New Roman"/>
          <w:sz w:val="21"/>
          <w:szCs w:val="21"/>
        </w:rPr>
        <w:t>回归、</w:t>
      </w:r>
      <w:r w:rsidRPr="00DB2C65">
        <w:rPr>
          <w:rFonts w:ascii="Times New Roman" w:eastAsia="宋体" w:hAnsi="Times New Roman" w:cs="Times New Roman"/>
          <w:sz w:val="21"/>
          <w:szCs w:val="21"/>
        </w:rPr>
        <w:t>SVM</w:t>
      </w:r>
    </w:p>
    <w:p w14:paraId="508BF5C2" w14:textId="77777777" w:rsidR="001445AD" w:rsidRPr="00DB2C65" w:rsidRDefault="001445AD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6EE57FA2" w14:textId="4473F605" w:rsidR="001445AD" w:rsidRPr="00DB2C65" w:rsidRDefault="001445AD" w:rsidP="00633D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给定如下</w:t>
      </w:r>
      <w:r w:rsidRPr="00DB2C65">
        <w:rPr>
          <w:rFonts w:ascii="Times New Roman" w:eastAsia="宋体" w:hAnsi="Times New Roman" w:cs="Times New Roman"/>
          <w:sz w:val="21"/>
          <w:szCs w:val="21"/>
        </w:rPr>
        <w:t>4</w:t>
      </w:r>
      <w:r w:rsidRPr="00DB2C65">
        <w:rPr>
          <w:rFonts w:ascii="Times New Roman" w:eastAsia="宋体" w:hAnsi="Times New Roman" w:cs="Times New Roman"/>
          <w:sz w:val="21"/>
          <w:szCs w:val="21"/>
        </w:rPr>
        <w:t>个输入特征的</w:t>
      </w:r>
      <w:r w:rsidRPr="00DB2C65">
        <w:rPr>
          <w:rFonts w:ascii="Times New Roman" w:eastAsia="宋体" w:hAnsi="Times New Roman" w:cs="Times New Roman"/>
          <w:sz w:val="21"/>
          <w:szCs w:val="21"/>
        </w:rPr>
        <w:t>4</w:t>
      </w:r>
      <w:r w:rsidRPr="00DB2C65">
        <w:rPr>
          <w:rFonts w:ascii="Times New Roman" w:eastAsia="宋体" w:hAnsi="Times New Roman" w:cs="Times New Roman"/>
          <w:sz w:val="21"/>
          <w:szCs w:val="21"/>
        </w:rPr>
        <w:t>个样本，采用</w:t>
      </w:r>
      <w:r w:rsidRPr="00DB2C65">
        <w:rPr>
          <w:rFonts w:ascii="Times New Roman" w:eastAsia="宋体" w:hAnsi="Times New Roman" w:cs="Times New Roman"/>
          <w:sz w:val="21"/>
          <w:szCs w:val="21"/>
        </w:rPr>
        <w:t>Logistic</w:t>
      </w:r>
      <w:r w:rsidRPr="00DB2C65">
        <w:rPr>
          <w:rFonts w:ascii="Times New Roman" w:eastAsia="宋体" w:hAnsi="Times New Roman" w:cs="Times New Roman"/>
          <w:sz w:val="21"/>
          <w:szCs w:val="21"/>
        </w:rPr>
        <w:t>回归，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850"/>
        <w:gridCol w:w="709"/>
        <w:gridCol w:w="1134"/>
      </w:tblGrid>
      <w:tr w:rsidR="001445AD" w:rsidRPr="00DB2C65" w14:paraId="67C464A0" w14:textId="25F41CEA" w:rsidTr="00312DE7">
        <w:trPr>
          <w:jc w:val="center"/>
        </w:trPr>
        <w:tc>
          <w:tcPr>
            <w:tcW w:w="704" w:type="dxa"/>
            <w:vAlign w:val="center"/>
          </w:tcPr>
          <w:p w14:paraId="0C958DB6" w14:textId="086FCDB1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6A4420" w14:textId="2862FD75" w:rsidR="001445AD" w:rsidRPr="00312DE7" w:rsidRDefault="006A7F3C" w:rsidP="00633DAD">
            <w:pPr>
              <w:rPr>
                <w:bCs/>
                <w:w w:val="105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ins w:id="0" w:author="qing laiyun" w:date="2024-05-16T13:08:00Z">
                        <w:rPr>
                          <w:rFonts w:ascii="Cambria Math" w:hAnsi="Cambria Math"/>
                          <w:bCs/>
                          <w:i/>
                          <w:w w:val="105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5FC70F45" w14:textId="75D5F085" w:rsidR="001445AD" w:rsidRPr="00312DE7" w:rsidRDefault="006A7F3C" w:rsidP="00633DAD">
            <w:pPr>
              <w:rPr>
                <w:w w:val="105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ins w:id="1" w:author="qing laiyun" w:date="2024-05-16T13:08:00Z">
                        <w:rPr>
                          <w:rFonts w:ascii="Cambria Math" w:hAnsi="Cambria Math"/>
                          <w:bCs/>
                          <w:i/>
                          <w:w w:val="105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2655629" w14:textId="5E3CAAE1" w:rsidR="001445AD" w:rsidRPr="00312DE7" w:rsidRDefault="006A7F3C" w:rsidP="00633DAD">
            <w:pPr>
              <w:rPr>
                <w:w w:val="105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ins w:id="2" w:author="qing laiyun" w:date="2024-05-16T13:08:00Z">
                        <w:rPr>
                          <w:rFonts w:ascii="Cambria Math" w:hAnsi="Cambria Math"/>
                          <w:bCs/>
                          <w:i/>
                          <w:w w:val="105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243D6EBA" w14:textId="3B4A8C21" w:rsidR="001445AD" w:rsidRPr="00312DE7" w:rsidRDefault="006A7F3C" w:rsidP="00633DAD">
            <w:pPr>
              <w:rPr>
                <w:w w:val="105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ins w:id="3" w:author="qing laiyun" w:date="2024-05-16T13:08:00Z">
                        <w:rPr>
                          <w:rFonts w:ascii="Cambria Math" w:hAnsi="Cambria Math"/>
                          <w:bCs/>
                          <w:i/>
                          <w:w w:val="105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1060FF5" w14:textId="1CEBE13F" w:rsidR="001445AD" w:rsidRPr="00DB2C65" w:rsidRDefault="00312DE7" w:rsidP="00633DAD">
            <w:pPr>
              <w:rPr>
                <w:b/>
                <w:bCs/>
                <w:w w:val="105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w w:val="105"/>
                    <w:sz w:val="21"/>
                    <w:szCs w:val="21"/>
                  </w:rPr>
                  <m:t>Y</m:t>
                </m:r>
              </m:oMath>
            </m:oMathPara>
          </w:p>
        </w:tc>
      </w:tr>
      <w:tr w:rsidR="001445AD" w:rsidRPr="00DB2C65" w14:paraId="7F67A122" w14:textId="009EE068" w:rsidTr="00312DE7">
        <w:trPr>
          <w:jc w:val="center"/>
        </w:trPr>
        <w:tc>
          <w:tcPr>
            <w:tcW w:w="704" w:type="dxa"/>
            <w:vAlign w:val="center"/>
          </w:tcPr>
          <w:p w14:paraId="745548A1" w14:textId="0454C552" w:rsidR="001445AD" w:rsidRPr="00DB2C65" w:rsidRDefault="001445AD" w:rsidP="00633DAD">
            <w:pPr>
              <w:rPr>
                <w:b/>
                <w:bCs/>
                <w:iCs/>
                <w:w w:val="105"/>
                <w:sz w:val="21"/>
                <w:szCs w:val="21"/>
              </w:rPr>
            </w:pPr>
            <w:r w:rsidRPr="00DB2C65">
              <w:rPr>
                <w:b/>
                <w:bCs/>
                <w:w w:val="105"/>
                <w:sz w:val="21"/>
                <w:szCs w:val="21"/>
              </w:rPr>
              <w:t>T1</w:t>
            </w:r>
          </w:p>
        </w:tc>
        <w:tc>
          <w:tcPr>
            <w:tcW w:w="709" w:type="dxa"/>
            <w:vAlign w:val="center"/>
          </w:tcPr>
          <w:p w14:paraId="06D04805" w14:textId="7CDC58AA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5</w:t>
            </w:r>
          </w:p>
        </w:tc>
        <w:tc>
          <w:tcPr>
            <w:tcW w:w="709" w:type="dxa"/>
          </w:tcPr>
          <w:p w14:paraId="3FC8F98E" w14:textId="2C4267D9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3</w:t>
            </w:r>
          </w:p>
        </w:tc>
        <w:tc>
          <w:tcPr>
            <w:tcW w:w="850" w:type="dxa"/>
          </w:tcPr>
          <w:p w14:paraId="4D8738D7" w14:textId="0A96AD80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60685383" w14:textId="518ACDC8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6A13A44F" w14:textId="55055A08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</w:tr>
      <w:tr w:rsidR="001445AD" w:rsidRPr="00DB2C65" w14:paraId="585BC708" w14:textId="77777777" w:rsidTr="00312DE7">
        <w:trPr>
          <w:jc w:val="center"/>
        </w:trPr>
        <w:tc>
          <w:tcPr>
            <w:tcW w:w="704" w:type="dxa"/>
            <w:vAlign w:val="center"/>
          </w:tcPr>
          <w:p w14:paraId="603E8CDC" w14:textId="2253518D" w:rsidR="001445AD" w:rsidRPr="00DB2C65" w:rsidRDefault="001445AD" w:rsidP="00633DAD">
            <w:pPr>
              <w:rPr>
                <w:b/>
                <w:bCs/>
                <w:w w:val="105"/>
                <w:sz w:val="21"/>
                <w:szCs w:val="21"/>
              </w:rPr>
            </w:pPr>
            <w:r w:rsidRPr="00DB2C65">
              <w:rPr>
                <w:b/>
                <w:bCs/>
                <w:w w:val="105"/>
                <w:sz w:val="21"/>
                <w:szCs w:val="21"/>
              </w:rPr>
              <w:t>T2</w:t>
            </w:r>
          </w:p>
        </w:tc>
        <w:tc>
          <w:tcPr>
            <w:tcW w:w="709" w:type="dxa"/>
            <w:vAlign w:val="center"/>
          </w:tcPr>
          <w:p w14:paraId="5AAEC07E" w14:textId="716C406C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4</w:t>
            </w:r>
          </w:p>
        </w:tc>
        <w:tc>
          <w:tcPr>
            <w:tcW w:w="709" w:type="dxa"/>
          </w:tcPr>
          <w:p w14:paraId="7D1B832D" w14:textId="60F063E5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23845AA6" w14:textId="0135415B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27964B2D" w14:textId="7318E884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4BCED204" w14:textId="1D9D1375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</w:tr>
      <w:tr w:rsidR="001445AD" w:rsidRPr="00DB2C65" w14:paraId="561CCC57" w14:textId="77777777" w:rsidTr="00312DE7">
        <w:trPr>
          <w:jc w:val="center"/>
        </w:trPr>
        <w:tc>
          <w:tcPr>
            <w:tcW w:w="704" w:type="dxa"/>
            <w:vAlign w:val="center"/>
          </w:tcPr>
          <w:p w14:paraId="31EA48CF" w14:textId="5FC2BAD3" w:rsidR="001445AD" w:rsidRPr="00DB2C65" w:rsidRDefault="001445AD" w:rsidP="00633DAD">
            <w:pPr>
              <w:rPr>
                <w:b/>
                <w:bCs/>
                <w:w w:val="105"/>
                <w:sz w:val="21"/>
                <w:szCs w:val="21"/>
              </w:rPr>
            </w:pPr>
            <w:r w:rsidRPr="00DB2C65">
              <w:rPr>
                <w:b/>
                <w:bCs/>
                <w:w w:val="105"/>
                <w:sz w:val="21"/>
                <w:szCs w:val="21"/>
              </w:rPr>
              <w:t>T3</w:t>
            </w:r>
          </w:p>
        </w:tc>
        <w:tc>
          <w:tcPr>
            <w:tcW w:w="709" w:type="dxa"/>
            <w:vAlign w:val="center"/>
          </w:tcPr>
          <w:p w14:paraId="03F7EFD1" w14:textId="4C86167B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709" w:type="dxa"/>
          </w:tcPr>
          <w:p w14:paraId="59B7C465" w14:textId="4F1940C1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79F63B9E" w14:textId="16D5FE50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709" w:type="dxa"/>
          </w:tcPr>
          <w:p w14:paraId="765A0FEF" w14:textId="2A8A0081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 w14:paraId="78224778" w14:textId="0B422C9C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0</w:t>
            </w:r>
          </w:p>
        </w:tc>
      </w:tr>
      <w:tr w:rsidR="001445AD" w:rsidRPr="00DB2C65" w14:paraId="294B2123" w14:textId="77777777" w:rsidTr="00312DE7">
        <w:trPr>
          <w:jc w:val="center"/>
        </w:trPr>
        <w:tc>
          <w:tcPr>
            <w:tcW w:w="704" w:type="dxa"/>
            <w:vAlign w:val="center"/>
          </w:tcPr>
          <w:p w14:paraId="2B10A467" w14:textId="536C65E6" w:rsidR="001445AD" w:rsidRPr="00DB2C65" w:rsidRDefault="001445AD" w:rsidP="00633DAD">
            <w:pPr>
              <w:rPr>
                <w:b/>
                <w:bCs/>
                <w:w w:val="105"/>
                <w:sz w:val="21"/>
                <w:szCs w:val="21"/>
              </w:rPr>
            </w:pPr>
            <w:r w:rsidRPr="00DB2C65">
              <w:rPr>
                <w:b/>
                <w:bCs/>
                <w:w w:val="105"/>
                <w:sz w:val="21"/>
                <w:szCs w:val="21"/>
              </w:rPr>
              <w:t>T4</w:t>
            </w:r>
          </w:p>
        </w:tc>
        <w:tc>
          <w:tcPr>
            <w:tcW w:w="709" w:type="dxa"/>
            <w:vAlign w:val="center"/>
          </w:tcPr>
          <w:p w14:paraId="387FC129" w14:textId="4243139B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18220F26" w14:textId="2253FD9F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6DABE2B1" w14:textId="0B358E36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3</w:t>
            </w:r>
          </w:p>
        </w:tc>
        <w:tc>
          <w:tcPr>
            <w:tcW w:w="709" w:type="dxa"/>
          </w:tcPr>
          <w:p w14:paraId="7624A1D9" w14:textId="209D721B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76620447" w14:textId="008DFF1A" w:rsidR="001445AD" w:rsidRPr="00DB2C65" w:rsidRDefault="001445AD" w:rsidP="00633DAD">
            <w:pPr>
              <w:rPr>
                <w:w w:val="105"/>
                <w:sz w:val="21"/>
                <w:szCs w:val="21"/>
              </w:rPr>
            </w:pPr>
            <w:r w:rsidRPr="00DB2C65">
              <w:rPr>
                <w:w w:val="105"/>
                <w:sz w:val="21"/>
                <w:szCs w:val="21"/>
              </w:rPr>
              <w:t>0</w:t>
            </w:r>
          </w:p>
        </w:tc>
      </w:tr>
    </w:tbl>
    <w:p w14:paraId="43E8F8C2" w14:textId="100FE4E4" w:rsidR="00AE7708" w:rsidRDefault="001445AD" w:rsidP="00633DA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初始化</w:t>
      </w:r>
      <w:r w:rsidR="00AE7708" w:rsidRPr="00DB2C65">
        <w:rPr>
          <w:rFonts w:ascii="Times New Roman" w:eastAsia="宋体" w:hAnsi="Times New Roman" w:cs="Times New Roman"/>
          <w:sz w:val="21"/>
          <w:szCs w:val="21"/>
        </w:rPr>
        <w:t>权重</w:t>
      </w:r>
      <m:oMath>
        <m:r>
          <m:rPr>
            <m:sty m:val="bi"/>
          </m:rPr>
          <w:rPr>
            <w:rFonts w:ascii="Cambria Math" w:eastAsia="宋体" w:hAnsi="Cambria Math" w:cs="Times New Roman"/>
            <w:sz w:val="21"/>
            <w:szCs w:val="21"/>
          </w:rPr>
          <m:t>w</m:t>
        </m:r>
        <m:r>
          <w:rPr>
            <w:rFonts w:ascii="Cambria Math" w:eastAsia="宋体" w:hAnsi="Cambria Math" w:cs="Times New Roman"/>
            <w:sz w:val="21"/>
            <w:szCs w:val="21"/>
          </w:rPr>
          <m:t>=</m:t>
        </m:r>
        <m:sSup>
          <m:sSupPr>
            <m:ctrlPr>
              <w:ins w:id="4" w:author="qing laiyun" w:date="2024-05-16T13:08:00Z">
                <w:rPr>
                  <w:rFonts w:ascii="Cambria Math" w:eastAsia="宋体" w:hAnsi="Cambria Math" w:cs="Times New Roman"/>
                  <w:i/>
                  <w:sz w:val="21"/>
                  <w:szCs w:val="21"/>
                </w:rPr>
              </w:ins>
            </m:ctrlPr>
          </m:sSupPr>
          <m:e>
            <m:d>
              <m:dPr>
                <m:ctrlPr>
                  <w:ins w:id="5" w:author="qing laiyun" w:date="2024-05-16T13:08:00Z"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0.5, 0.5,0.5,0.5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1"/>
                <w:szCs w:val="21"/>
              </w:rPr>
              <m:t>T</m:t>
            </m:r>
          </m:sup>
        </m:sSup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，</w:t>
      </w:r>
      <m:oMath>
        <m:r>
          <w:rPr>
            <w:rFonts w:ascii="Cambria Math" w:eastAsia="宋体" w:hAnsi="Cambria Math" w:cs="Times New Roman"/>
            <w:sz w:val="21"/>
            <w:szCs w:val="21"/>
          </w:rPr>
          <m:t>b=0.5</m:t>
        </m:r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，采用梯度下降，计算每个样本上的梯度</w:t>
      </w:r>
      <w:r w:rsidR="001931B3">
        <w:rPr>
          <w:rFonts w:ascii="Times New Roman" w:eastAsia="宋体" w:hAnsi="Times New Roman" w:cs="Times New Roman" w:hint="eastAsia"/>
          <w:sz w:val="21"/>
          <w:szCs w:val="21"/>
        </w:rPr>
        <w:t>（采用</w:t>
      </w:r>
      <w:r w:rsidR="001931B3">
        <w:rPr>
          <w:rFonts w:ascii="Times New Roman" w:eastAsia="宋体" w:hAnsi="Times New Roman" w:cs="Times New Roman" w:hint="eastAsia"/>
          <w:sz w:val="21"/>
          <w:szCs w:val="21"/>
        </w:rPr>
        <w:t>L</w:t>
      </w:r>
      <w:r w:rsidR="001931B3">
        <w:rPr>
          <w:rFonts w:ascii="Times New Roman" w:eastAsia="宋体" w:hAnsi="Times New Roman" w:cs="Times New Roman"/>
          <w:sz w:val="21"/>
          <w:szCs w:val="21"/>
        </w:rPr>
        <w:t>2</w:t>
      </w:r>
      <w:r w:rsidR="001931B3">
        <w:rPr>
          <w:rFonts w:ascii="Times New Roman" w:eastAsia="宋体" w:hAnsi="Times New Roman" w:cs="Times New Roman" w:hint="eastAsia"/>
          <w:sz w:val="21"/>
          <w:szCs w:val="21"/>
        </w:rPr>
        <w:t>正则，</w:t>
      </w:r>
      <m:oMath>
        <m: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C</m:t>
        </m:r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=1</m:t>
        </m:r>
      </m:oMath>
      <w:r w:rsidR="001931B3">
        <w:rPr>
          <w:rFonts w:ascii="Times New Roman" w:eastAsia="宋体" w:hAnsi="Times New Roman" w:cs="Times New Roman" w:hint="eastAsia"/>
          <w:sz w:val="21"/>
          <w:szCs w:val="21"/>
        </w:rPr>
        <w:t>）</w:t>
      </w:r>
      <w:r w:rsidR="00AE7708" w:rsidRPr="00DB2C65">
        <w:rPr>
          <w:rFonts w:ascii="Times New Roman" w:eastAsia="宋体" w:hAnsi="Times New Roman" w:cs="Times New Roman"/>
          <w:sz w:val="21"/>
          <w:szCs w:val="21"/>
        </w:rPr>
        <w:t>；</w:t>
      </w:r>
    </w:p>
    <w:p w14:paraId="1DDD7CD5" w14:textId="6B29410D" w:rsidR="00BD2DDD" w:rsidRPr="008B42F5" w:rsidRDefault="00BD2DDD" w:rsidP="00BD2DDD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</w:t>
      </w:r>
      <w:r w:rsidRPr="008B42F5">
        <w:rPr>
          <w:rFonts w:ascii="Times New Roman" w:eastAsia="宋体" w:hAnsi="Times New Roman" w:cs="Times New Roman"/>
          <w:color w:val="002060"/>
          <w:sz w:val="21"/>
          <w:szCs w:val="21"/>
        </w:rPr>
        <w:t>Logistic</w:t>
      </w:r>
      <w:r w:rsidRPr="008B42F5">
        <w:rPr>
          <w:rFonts w:ascii="Times New Roman" w:eastAsia="宋体" w:hAnsi="Times New Roman" w:cs="Times New Roman"/>
          <w:color w:val="002060"/>
          <w:sz w:val="21"/>
          <w:szCs w:val="21"/>
        </w:rPr>
        <w:t>回归</w:t>
      </w:r>
      <w:r w:rsidRPr="008B42F5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的目标函数为：</w:t>
      </w:r>
    </w:p>
    <w:p w14:paraId="06078FEE" w14:textId="522E277F" w:rsidR="00BD2DDD" w:rsidRPr="008B42F5" w:rsidRDefault="00FA6F14" w:rsidP="00BD2DDD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J</m:t>
          </m:r>
          <m:d>
            <m:dPr>
              <m:ctrlPr>
                <w:ins w:id="6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,b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;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C</m:t>
              </m:r>
            </m:e>
          </m:d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C</m:t>
          </m:r>
          <m:nary>
            <m:naryPr>
              <m:chr m:val="∑"/>
              <m:ctrlPr>
                <w:ins w:id="7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  <w:lang w:val="is-IS"/>
                  </w:rPr>
                </w:ins>
              </m:ctrlPr>
            </m:naryPr>
            <m:sub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=1</m:t>
              </m:r>
            </m:sub>
            <m:sup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N</m:t>
              </m:r>
            </m:sup>
            <m:e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L</m:t>
              </m:r>
              <m:d>
                <m:dPr>
                  <m:ctrlPr>
                    <w:ins w:id="8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dPr>
                <m:e>
                  <m:sSub>
                    <m:sSubPr>
                      <m:ctrlPr>
                        <w:ins w:id="9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,μ</m:t>
                  </m:r>
                  <m:d>
                    <m:dPr>
                      <m:ctrlPr>
                        <w:ins w:id="10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11" w:author="qing laiyun" w:date="2024-05-16T13:08:00Z"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color w:val="002060"/>
                                <w:sz w:val="21"/>
                                <w:szCs w:val="21"/>
                              </w:rPr>
                            </w:ins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 w:hint="eastAsia"/>
                              <w:color w:val="002060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color w:val="002060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;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w</m:t>
                      </m:r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,b</m:t>
                      </m:r>
                    </m:e>
                  </m:d>
                </m:e>
              </m:d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+R(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) </m:t>
              </m:r>
            </m:e>
          </m:nary>
        </m:oMath>
      </m:oMathPara>
    </w:p>
    <w:p w14:paraId="6432D36B" w14:textId="77777777" w:rsidR="00BE009E" w:rsidRDefault="00FA6F14" w:rsidP="00BD2DDD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其中</w:t>
      </w: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=1</m:t>
        </m:r>
      </m:oMath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，</w:t>
      </w:r>
    </w:p>
    <w:p w14:paraId="4FB6134F" w14:textId="77777777" w:rsidR="00BE009E" w:rsidRDefault="00FA6F14" w:rsidP="00BD2DDD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m:oMath>
        <m: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L</m:t>
        </m:r>
        <m:d>
          <m:dPr>
            <m:ctrlPr>
              <w:ins w:id="12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13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,μ</m:t>
            </m:r>
            <m:d>
              <m:dPr>
                <m:ctrlPr>
                  <w:ins w:id="14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sSub>
                  <m:sSubPr>
                    <m:ctrlPr>
                      <w:ins w:id="15" w:author="qing laiyun" w:date="2024-05-16T13:08:00Z">
                        <w:rPr>
                          <w:rFonts w:ascii="Cambria Math" w:eastAsia="宋体" w:hAnsi="Cambria Math" w:cs="Times New Roman"/>
                          <w:i/>
                          <w:iCs/>
                          <w:color w:val="00206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 w:hint="eastAsia"/>
                        <w:color w:val="002060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2060"/>
                        <w:sz w:val="21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w</m:t>
                </m:r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,b</m:t>
                </m:r>
              </m:e>
            </m:d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=-</m:t>
        </m:r>
        <m:sSub>
          <m:sSubPr>
            <m:ctrlPr>
              <w:ins w:id="16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i</m:t>
            </m:r>
          </m:sub>
        </m:sSub>
        <m:func>
          <m:funcPr>
            <m:ctrlPr>
              <w:ins w:id="17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funcPr>
          <m:fName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ln</m:t>
            </m:r>
          </m:fName>
          <m:e>
            <m:d>
              <m:dPr>
                <m:ctrlPr>
                  <w:ins w:id="18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μ</m:t>
                </m:r>
                <m:d>
                  <m:dPr>
                    <m:ctrlPr>
                      <w:ins w:id="19" w:author="qing laiyun" w:date="2024-05-16T13:08:00Z">
                        <w:rPr>
                          <w:rFonts w:ascii="Cambria Math" w:eastAsia="宋体" w:hAnsi="Cambria Math" w:cs="Times New Roman"/>
                          <w:i/>
                          <w:iCs/>
                          <w:color w:val="002060"/>
                          <w:sz w:val="21"/>
                          <w:szCs w:val="21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20" w:author="qing laiyun" w:date="2024-05-16T13:08:00Z"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 w:hint="eastAsia"/>
                            <w:color w:val="002060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color w:val="002060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;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w</m:t>
                    </m:r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,b</m:t>
                    </m:r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-(1-</m:t>
        </m:r>
        <m:sSub>
          <m:sSubPr>
            <m:ctrlPr>
              <w:ins w:id="21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)</m:t>
        </m:r>
        <m:func>
          <m:funcPr>
            <m:ctrlPr>
              <w:ins w:id="22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funcPr>
          <m:fName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ln</m:t>
            </m:r>
          </m:fName>
          <m:e>
            <m:d>
              <m:dPr>
                <m:ctrlPr>
                  <w:ins w:id="23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1-μ</m:t>
                </m:r>
                <m:d>
                  <m:dPr>
                    <m:ctrlPr>
                      <w:ins w:id="24" w:author="qing laiyun" w:date="2024-05-16T13:08:00Z">
                        <w:rPr>
                          <w:rFonts w:ascii="Cambria Math" w:eastAsia="宋体" w:hAnsi="Cambria Math" w:cs="Times New Roman"/>
                          <w:i/>
                          <w:iCs/>
                          <w:color w:val="002060"/>
                          <w:sz w:val="21"/>
                          <w:szCs w:val="21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25" w:author="qing laiyun" w:date="2024-05-16T13:08:00Z"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 w:hint="eastAsia"/>
                            <w:color w:val="002060"/>
                            <w:sz w:val="21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 w:hint="eastAsia"/>
                            <w:color w:val="002060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;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w</m:t>
                    </m:r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,b</m:t>
                    </m:r>
                  </m:e>
                </m:d>
              </m:e>
            </m:d>
          </m:e>
        </m:func>
      </m:oMath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，</w:t>
      </w:r>
    </w:p>
    <w:p w14:paraId="28B17447" w14:textId="0A1B2DBB" w:rsidR="00BD2DDD" w:rsidRPr="008B42F5" w:rsidRDefault="00FA6F14" w:rsidP="00BD2DDD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R</m:t>
        </m:r>
        <m:d>
          <m:dPr>
            <m:ctrlPr>
              <w:ins w:id="26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w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nary>
          <m:naryPr>
            <m:chr m:val="∑"/>
            <m:limLoc m:val="subSup"/>
            <m:ctrlPr>
              <w:ins w:id="27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naryPr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D</m:t>
            </m:r>
          </m:sup>
          <m:e>
            <m:sSubSup>
              <m:sSubSupPr>
                <m:ctrlPr>
                  <w:ins w:id="28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j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2</m:t>
                </m:r>
              </m:sup>
            </m:sSubSup>
          </m:e>
        </m:nary>
      </m:oMath>
      <w:r w:rsidR="00E30179"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，</w:t>
      </w: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μ</m:t>
        </m:r>
        <m:d>
          <m:dPr>
            <m:ctrlPr>
              <w:ins w:id="29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30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w</m:t>
            </m:r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,b</m:t>
            </m:r>
          </m:e>
        </m:d>
        <m:r>
          <m:rPr>
            <m:sty m:val="bi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σ</m:t>
        </m:r>
        <m:d>
          <m:dPr>
            <m:ctrlPr>
              <w:ins w:id="31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p>
              <m:sSupPr>
                <m:ctrlPr>
                  <w:ins w:id="32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sSub>
              <m:sSubPr>
                <m:ctrlPr>
                  <w:ins w:id="33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+b</m:t>
            </m:r>
          </m:e>
        </m:d>
      </m:oMath>
    </w:p>
    <w:p w14:paraId="4FB30156" w14:textId="3206B9D4" w:rsidR="00FA6F14" w:rsidRPr="008B42F5" w:rsidRDefault="00AE709B" w:rsidP="00BD2DDD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梯度为</w:t>
      </w:r>
    </w:p>
    <w:p w14:paraId="4713CC49" w14:textId="5328CA51" w:rsidR="00AE709B" w:rsidRPr="008B42F5" w:rsidRDefault="006A7F3C" w:rsidP="00BD2DDD">
      <w:pPr>
        <w:rPr>
          <w:rFonts w:ascii="Times New Roman" w:eastAsia="宋体" w:hAnsi="Times New Roman" w:cs="Times New Roman"/>
          <w:b/>
          <w:bCs/>
          <w:iCs/>
          <w:color w:val="002060"/>
          <w:sz w:val="21"/>
          <w:szCs w:val="21"/>
        </w:rPr>
      </w:pPr>
      <m:oMathPara>
        <m:oMath>
          <m:f>
            <m:fPr>
              <m:ctrlPr>
                <w:ins w:id="34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∂J</m:t>
              </m:r>
              <m:d>
                <m:dPr>
                  <m:ctrlPr>
                    <w:ins w:id="35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w</m:t>
                  </m:r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,b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;</m:t>
                  </m:r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w</m:t>
              </m:r>
            </m:den>
          </m:f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C</m:t>
          </m:r>
          <m:nary>
            <m:naryPr>
              <m:chr m:val="∑"/>
              <m:ctrlPr>
                <w:ins w:id="36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  <w:lang w:val="is-IS"/>
                  </w:rPr>
                </w:ins>
              </m:ctrlPr>
            </m:naryPr>
            <m:sub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=1</m:t>
              </m:r>
            </m:sub>
            <m:sup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N</m:t>
              </m:r>
            </m:sup>
            <m:e>
              <m:d>
                <m:dPr>
                  <m:ctrlPr>
                    <w:ins w:id="37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  <w:lang w:val="is-IS"/>
                      </w:rPr>
                    </w:ins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μ</m:t>
                  </m:r>
                  <m:d>
                    <m:dPr>
                      <m:ctrlPr>
                        <w:ins w:id="38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39" w:author="qing laiyun" w:date="2024-05-16T13:08:00Z"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color w:val="002060"/>
                                <w:sz w:val="21"/>
                                <w:szCs w:val="21"/>
                              </w:rPr>
                            </w:ins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 w:hint="eastAsia"/>
                              <w:color w:val="002060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color w:val="002060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w</m:t>
                      </m:r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,b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ins w:id="40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ins w:id="41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color w:val="002060"/>
                      <w:sz w:val="21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  <w:lang w:val="is-IS"/>
            </w:rPr>
            <m:t>+2</m:t>
          </m:r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w</m:t>
          </m:r>
        </m:oMath>
      </m:oMathPara>
    </w:p>
    <w:p w14:paraId="69142184" w14:textId="2466EDF0" w:rsidR="008D4CB8" w:rsidRPr="008B42F5" w:rsidRDefault="006A7F3C" w:rsidP="008D4CB8">
      <w:pPr>
        <w:rPr>
          <w:rFonts w:ascii="Times New Roman" w:eastAsia="宋体" w:hAnsi="Times New Roman" w:cs="Times New Roman"/>
          <w:b/>
          <w:bCs/>
          <w:iCs/>
          <w:color w:val="002060"/>
          <w:sz w:val="21"/>
          <w:szCs w:val="21"/>
        </w:rPr>
      </w:pPr>
      <m:oMathPara>
        <m:oMath>
          <m:f>
            <m:fPr>
              <m:ctrlPr>
                <w:ins w:id="42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∂J</m:t>
              </m:r>
              <m:d>
                <m:dPr>
                  <m:ctrlPr>
                    <w:ins w:id="43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w</m:t>
                  </m:r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,b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;</m:t>
                  </m:r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b</m:t>
              </m:r>
            </m:den>
          </m:f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C</m:t>
          </m:r>
          <m:nary>
            <m:naryPr>
              <m:chr m:val="∑"/>
              <m:ctrlPr>
                <w:ins w:id="44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  <w:lang w:val="is-IS"/>
                  </w:rPr>
                </w:ins>
              </m:ctrlPr>
            </m:naryPr>
            <m:sub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i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=1</m:t>
              </m:r>
            </m:sub>
            <m:sup>
              <m: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N</m:t>
              </m:r>
            </m:sup>
            <m:e>
              <m:d>
                <m:dPr>
                  <m:ctrlPr>
                    <w:ins w:id="45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  <w:lang w:val="is-IS"/>
                      </w:rPr>
                    </w:ins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μ</m:t>
                  </m:r>
                  <m:d>
                    <m:dPr>
                      <m:ctrlPr>
                        <w:ins w:id="46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47" w:author="qing laiyun" w:date="2024-05-16T13:08:00Z"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color w:val="002060"/>
                                <w:sz w:val="21"/>
                                <w:szCs w:val="21"/>
                              </w:rPr>
                            </w:ins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 w:hint="eastAsia"/>
                              <w:color w:val="002060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color w:val="002060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w</m:t>
                      </m:r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,b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ins w:id="48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color w:val="002060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BFB0C4F" w14:textId="19B893B6" w:rsidR="008D4CB8" w:rsidRPr="008B42F5" w:rsidRDefault="008D4CB8" w:rsidP="00BD2DDD">
      <w:pPr>
        <w:rPr>
          <w:rFonts w:ascii="Times New Roman" w:eastAsia="宋体" w:hAnsi="Times New Roman" w:cs="Times New Roman"/>
          <w:b/>
          <w:bCs/>
          <w:iCs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b/>
          <w:bCs/>
          <w:iCs/>
          <w:color w:val="002060"/>
          <w:sz w:val="21"/>
          <w:szCs w:val="21"/>
        </w:rPr>
        <w:t>代入数值</w:t>
      </w:r>
      <w:r w:rsidRPr="008B42F5">
        <w:rPr>
          <w:rFonts w:ascii="Times New Roman" w:eastAsia="宋体" w:hAnsi="Times New Roman" w:cs="Times New Roman" w:hint="eastAsia"/>
          <w:b/>
          <w:bCs/>
          <w:iCs/>
          <w:color w:val="002060"/>
          <w:sz w:val="21"/>
          <w:szCs w:val="21"/>
        </w:rPr>
        <w:t>:</w:t>
      </w:r>
    </w:p>
    <w:p w14:paraId="2EA64E8D" w14:textId="77777777" w:rsidR="00DD11C1" w:rsidRPr="008B42F5" w:rsidRDefault="00DD11C1" w:rsidP="00BD2DDD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w</m:t>
        </m:r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sSup>
          <m:sSupPr>
            <m:ctrlPr>
              <w:ins w:id="49" w:author="qing laiyun" w:date="2024-05-16T13:08:00Z">
                <w:rPr>
                  <w:rFonts w:ascii="Cambria Math" w:eastAsia="宋体" w:hAnsi="Cambria Math" w:cs="Times New Roman"/>
                  <w:i/>
                  <w:color w:val="002060"/>
                  <w:sz w:val="21"/>
                  <w:szCs w:val="21"/>
                </w:rPr>
              </w:ins>
            </m:ctrlPr>
          </m:sSupPr>
          <m:e>
            <m:d>
              <m:dPr>
                <m:ctrlPr>
                  <w:ins w:id="50" w:author="qing laiyun" w:date="2024-05-16T13:08:00Z">
                    <w:rPr>
                      <w:rFonts w:ascii="Cambria Math" w:eastAsia="宋体" w:hAnsi="Cambria Math" w:cs="Times New Roman"/>
                      <w:i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0.5, 0.5,0.5,0.5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T</m:t>
            </m:r>
          </m:sup>
        </m:sSup>
      </m:oMath>
      <w:r w:rsidRPr="008B42F5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，</w:t>
      </w:r>
    </w:p>
    <w:p w14:paraId="654FEE55" w14:textId="77777777" w:rsidR="00BE009E" w:rsidRDefault="006A7F3C" w:rsidP="00BD2DDD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m:oMath>
        <m:sSub>
          <m:sSubPr>
            <m:ctrlPr>
              <w:ins w:id="51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sSup>
          <m:sSupPr>
            <m:ctrlPr>
              <w:ins w:id="52" w:author="qing laiyun" w:date="2024-05-16T13:08:00Z">
                <w:rPr>
                  <w:rFonts w:ascii="Cambria Math" w:eastAsia="宋体" w:hAnsi="Cambria Math" w:cs="Times New Roman"/>
                  <w:i/>
                  <w:color w:val="002060"/>
                  <w:sz w:val="21"/>
                  <w:szCs w:val="21"/>
                </w:rPr>
              </w:ins>
            </m:ctrlPr>
          </m:sSupPr>
          <m:e>
            <m:d>
              <m:dPr>
                <m:ctrlPr>
                  <w:ins w:id="53" w:author="qing laiyun" w:date="2024-05-16T13:08:00Z">
                    <w:rPr>
                      <w:rFonts w:ascii="Cambria Math" w:eastAsia="宋体" w:hAnsi="Cambria Math" w:cs="Times New Roman"/>
                      <w:i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5, 3,1,1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T</m:t>
            </m:r>
          </m:sup>
        </m:sSup>
      </m:oMath>
      <w:r w:rsidR="00DD11C1" w:rsidRPr="008B42F5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，</w:t>
      </w:r>
    </w:p>
    <w:p w14:paraId="1930F1FC" w14:textId="286CB7FD" w:rsidR="00DD11C1" w:rsidRPr="00BE009E" w:rsidRDefault="00E96C11" w:rsidP="00BD2DDD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μ</m:t>
          </m:r>
          <m:d>
            <m:dPr>
              <m:ctrlPr>
                <w:ins w:id="54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dPr>
            <m:e>
              <m:sSub>
                <m:sSubPr>
                  <m:ctrlPr>
                    <w:ins w:id="55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;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,b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σ</m:t>
          </m:r>
          <m:d>
            <m:dPr>
              <m:ctrlPr>
                <w:ins w:id="56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dPr>
            <m:e>
              <m:sSup>
                <m:sSupPr>
                  <m:ctrlPr>
                    <w:ins w:id="57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color w:val="002060"/>
                      <w:sz w:val="21"/>
                      <w:szCs w:val="21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ins w:id="58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+b</m:t>
              </m:r>
            </m:e>
          </m:d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=σ</m:t>
          </m:r>
          <m:d>
            <m:dPr>
              <m:ctrlPr>
                <w:ins w:id="59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0.5×</m:t>
              </m:r>
              <m:d>
                <m:dPr>
                  <m:ctrlPr>
                    <w:ins w:id="60" w:author="qing laiyun" w:date="2024-05-16T13:08:00Z">
                      <w:rPr>
                        <w:rFonts w:ascii="Cambria Math" w:eastAsia="宋体" w:hAnsi="Cambria Math" w:cs="Times New Roman"/>
                        <w:i/>
                        <w:iCs/>
                        <w:color w:val="002060"/>
                        <w:sz w:val="21"/>
                        <w:szCs w:val="21"/>
                      </w:rPr>
                    </w:ins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5+3+1+1</m:t>
                  </m:r>
                </m:e>
              </m:d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+0.5</m:t>
              </m:r>
            </m:e>
          </m:d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=σ</m:t>
          </m:r>
          <m:d>
            <m:dPr>
              <m:ctrlPr>
                <w:ins w:id="61" w:author="qing laiyun" w:date="2024-05-16T13:08:00Z"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5.5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=0.996</m:t>
          </m:r>
        </m:oMath>
      </m:oMathPara>
    </w:p>
    <w:p w14:paraId="6DDB2F50" w14:textId="77777777" w:rsidR="00BE009E" w:rsidRPr="00BE009E" w:rsidRDefault="00BE009E" w:rsidP="00BD2DDD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</w:p>
    <w:p w14:paraId="4B2907B2" w14:textId="24905EFF" w:rsidR="00DD11C1" w:rsidRPr="008B42F5" w:rsidRDefault="00DD11C1" w:rsidP="00BD2DDD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类似的，</w:t>
      </w: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μ</m:t>
        </m:r>
        <m:d>
          <m:dPr>
            <m:ctrlPr>
              <w:ins w:id="62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63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w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=μ</m:t>
        </m:r>
        <m:d>
          <m:dPr>
            <m:ctrlPr>
              <w:ins w:id="64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65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w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=μ</m:t>
        </m:r>
        <m:d>
          <m:dPr>
            <m:ctrlPr>
              <w:ins w:id="66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67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4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w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=0.989</m:t>
        </m:r>
      </m:oMath>
    </w:p>
    <w:p w14:paraId="519910A3" w14:textId="1A22BCE3" w:rsidR="0080179E" w:rsidRPr="008B42F5" w:rsidRDefault="0080179E" w:rsidP="00BD2DDD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μ</m:t>
        </m:r>
        <m:d>
          <m:dPr>
            <m:ctrlPr>
              <w:ins w:id="68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69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w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-</m:t>
        </m:r>
        <m:sSub>
          <m:sSubPr>
            <m:ctrlPr>
              <w:ins w:id="70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i</m:t>
            </m:r>
          </m:sub>
        </m:sSub>
      </m:oMath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：</w:t>
      </w:r>
      <m:oMath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-0.004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-0.011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0.989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0.989</m:t>
        </m:r>
      </m:oMath>
    </w:p>
    <w:p w14:paraId="7BF57193" w14:textId="0A70D655" w:rsidR="0080179E" w:rsidRPr="008B42F5" w:rsidRDefault="0080179E" w:rsidP="00BD2DDD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第一个样本的梯度：</w:t>
      </w:r>
      <m:oMath>
        <m:sSub>
          <m:sSubPr>
            <m:ctrlPr>
              <w:ins w:id="71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=-0.004</m:t>
        </m:r>
        <m:sSup>
          <m:sSupPr>
            <m:ctrlPr>
              <w:ins w:id="72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pPr>
          <m:e>
            <m:d>
              <m:dPr>
                <m:ctrlPr>
                  <w:ins w:id="73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color w:val="C00000"/>
                    <w:sz w:val="21"/>
                    <w:szCs w:val="21"/>
                  </w:rPr>
                  <m:t>1</m:t>
                </m:r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, 5,3,1,1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+2</m:t>
        </m:r>
        <m:sSup>
          <m:sSupPr>
            <m:ctrlPr>
              <w:ins w:id="74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sSupPr>
          <m:e>
            <m:d>
              <m:dPr>
                <m:ctrlPr>
                  <w:ins w:id="75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color w:val="C00000"/>
                    <w:sz w:val="21"/>
                    <w:szCs w:val="21"/>
                  </w:rPr>
                  <m:t>0</m:t>
                </m:r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, 0.5,0.5,0.5,0.5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T</m:t>
            </m:r>
          </m:sup>
        </m:sSup>
      </m:oMath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（</w:t>
      </w:r>
      <w:r w:rsidR="006B14C0">
        <w:rPr>
          <w:rFonts w:ascii="Times New Roman" w:eastAsia="宋体" w:hAnsi="Times New Roman" w:cs="Times New Roman"/>
          <w:iCs/>
          <w:color w:val="C00000"/>
          <w:sz w:val="21"/>
          <w:szCs w:val="21"/>
        </w:rPr>
        <w:t>b</w:t>
      </w:r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）</w:t>
      </w:r>
    </w:p>
    <w:p w14:paraId="413631B1" w14:textId="123A73B5" w:rsidR="008B42F5" w:rsidRPr="008B42F5" w:rsidRDefault="008B42F5" w:rsidP="00BD2DDD">
      <w:pPr>
        <w:rPr>
          <w:rFonts w:ascii="Times New Roman" w:eastAsia="宋体" w:hAnsi="Times New Roman" w:cs="Times New Roman"/>
          <w:bCs/>
          <w:iCs/>
          <w:color w:val="002060"/>
          <w:sz w:val="21"/>
          <w:szCs w:val="21"/>
        </w:rPr>
      </w:pPr>
      <w:r w:rsidRPr="008B42F5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其余略</w:t>
      </w:r>
    </w:p>
    <w:p w14:paraId="549E0C5F" w14:textId="77777777" w:rsidR="00F03999" w:rsidRPr="00BD2DDD" w:rsidRDefault="00F03999" w:rsidP="00BD2DDD">
      <w:pPr>
        <w:rPr>
          <w:rFonts w:ascii="Times New Roman" w:eastAsia="宋体" w:hAnsi="Times New Roman" w:cs="Times New Roman"/>
          <w:sz w:val="21"/>
          <w:szCs w:val="21"/>
        </w:rPr>
      </w:pPr>
    </w:p>
    <w:p w14:paraId="3D9C805C" w14:textId="00203DF9" w:rsidR="001445AD" w:rsidRPr="00DB2C65" w:rsidRDefault="001931B3" w:rsidP="00633DA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假设当前</w:t>
      </w:r>
      <w:r w:rsidR="00AE7708" w:rsidRPr="00DB2C65">
        <w:rPr>
          <w:rFonts w:ascii="Times New Roman" w:eastAsia="宋体" w:hAnsi="Times New Roman" w:cs="Times New Roman"/>
          <w:sz w:val="21"/>
          <w:szCs w:val="21"/>
        </w:rPr>
        <w:t>得到参数估计为</w:t>
      </w:r>
      <m:oMath>
        <m:r>
          <m:rPr>
            <m:sty m:val="bi"/>
          </m:rPr>
          <w:rPr>
            <w:rFonts w:ascii="Cambria Math" w:eastAsia="宋体" w:hAnsi="Cambria Math" w:cs="Times New Roman"/>
            <w:sz w:val="21"/>
            <w:szCs w:val="21"/>
          </w:rPr>
          <m:t>w</m:t>
        </m:r>
        <m:r>
          <w:rPr>
            <w:rFonts w:ascii="Cambria Math" w:eastAsia="宋体" w:hAnsi="Cambria Math" w:cs="Times New Roman"/>
            <w:sz w:val="21"/>
            <w:szCs w:val="21"/>
          </w:rPr>
          <m:t>=</m:t>
        </m:r>
        <m:sSup>
          <m:sSupPr>
            <m:ctrlPr>
              <w:ins w:id="76" w:author="qing laiyun" w:date="2024-05-16T13:08:00Z">
                <w:rPr>
                  <w:rFonts w:ascii="Cambria Math" w:eastAsia="宋体" w:hAnsi="Cambria Math" w:cs="Times New Roman"/>
                  <w:i/>
                  <w:sz w:val="21"/>
                  <w:szCs w:val="21"/>
                </w:rPr>
              </w:ins>
            </m:ctrlPr>
          </m:sSupPr>
          <m:e>
            <m:d>
              <m:dPr>
                <m:ctrlPr>
                  <w:ins w:id="77" w:author="qing laiyun" w:date="2024-05-16T13:08:00Z"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0.482, 0.179,-0.512,-0.524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1"/>
                <w:szCs w:val="21"/>
              </w:rPr>
              <m:t>T</m:t>
            </m:r>
          </m:sup>
        </m:sSup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，</w:t>
      </w:r>
      <m:oMath>
        <m:r>
          <w:rPr>
            <w:rFonts w:ascii="Cambria Math" w:eastAsia="宋体" w:hAnsi="Cambria Math" w:cs="Times New Roman"/>
            <w:sz w:val="21"/>
            <w:szCs w:val="21"/>
          </w:rPr>
          <m:t>b=0.187</m:t>
        </m:r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。给定测试样本</w:t>
      </w:r>
      <w:r w:rsidR="00AE7708" w:rsidRPr="00DB2C65">
        <w:rPr>
          <w:rFonts w:ascii="Times New Roman" w:eastAsia="宋体" w:hAnsi="Times New Roman" w:cs="Times New Roman"/>
          <w:sz w:val="21"/>
          <w:szCs w:val="21"/>
        </w:rPr>
        <w:t xml:space="preserve">T5: </w:t>
      </w:r>
      <m:oMath>
        <m:sSup>
          <m:sSupPr>
            <m:ctrlPr>
              <w:ins w:id="78" w:author="qing laiyun" w:date="2024-05-16T13:08:00Z">
                <w:rPr>
                  <w:rFonts w:ascii="Cambria Math" w:eastAsia="宋体" w:hAnsi="Cambria Math" w:cs="Times New Roman"/>
                  <w:i/>
                  <w:sz w:val="21"/>
                  <w:szCs w:val="21"/>
                </w:rPr>
              </w:ins>
            </m:ctrlPr>
          </m:sSupPr>
          <m:e>
            <m:d>
              <m:dPr>
                <m:ctrlPr>
                  <w:ins w:id="79" w:author="qing laiyun" w:date="2024-05-16T13:08:00Z"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w:ins>
                </m:ctrlPr>
              </m:dPr>
              <m:e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1,3,4,2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1"/>
                <w:szCs w:val="21"/>
              </w:rPr>
              <m:t>T</m:t>
            </m:r>
          </m:sup>
        </m:sSup>
      </m:oMath>
      <w:r w:rsidR="00AE7708" w:rsidRPr="00DB2C65">
        <w:rPr>
          <w:rFonts w:ascii="Times New Roman" w:eastAsia="宋体" w:hAnsi="Times New Roman" w:cs="Times New Roman"/>
          <w:sz w:val="21"/>
          <w:szCs w:val="21"/>
        </w:rPr>
        <w:t>，给出样本的预测结果。</w:t>
      </w:r>
    </w:p>
    <w:p w14:paraId="517C1CD7" w14:textId="7AE42877" w:rsidR="001445AD" w:rsidRDefault="008B42F5" w:rsidP="00633DAD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答：</w:t>
      </w: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μ</m:t>
        </m:r>
        <m:d>
          <m:dPr>
            <m:ctrlPr>
              <w:ins w:id="80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x</m:t>
            </m:r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w</m:t>
            </m:r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,b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σ</m:t>
        </m:r>
        <m:d>
          <m:dPr>
            <m:ctrlPr>
              <w:ins w:id="81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sSup>
              <m:sSupPr>
                <m:ctrlPr>
                  <w:ins w:id="82" w:author="qing laiyun" w:date="2024-05-16T13:08:00Z"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w:ins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x</m:t>
            </m:r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+b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=σ</m:t>
        </m:r>
        <m:d>
          <m:dPr>
            <m:ctrlPr>
              <w:ins w:id="83" w:author="qing laiyun" w:date="2024-05-16T13:08:00Z"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w:ins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-1.889</m:t>
            </m:r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=0.13&lt;0.5</m:t>
        </m:r>
      </m:oMath>
      <w:r w:rsidR="006B14C0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，所以预测其标签为</w:t>
      </w:r>
      <w:r w:rsidR="00B523C3" w:rsidRPr="00B523C3">
        <w:rPr>
          <w:rFonts w:ascii="Times New Roman" w:eastAsia="宋体" w:hAnsi="Times New Roman" w:cs="Times New Roman" w:hint="eastAsia"/>
          <w:iCs/>
          <w:color w:val="C00000"/>
          <w:sz w:val="21"/>
          <w:szCs w:val="21"/>
        </w:rPr>
        <w:t>0</w:t>
      </w:r>
      <w:r w:rsidR="006B14C0"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.</w:t>
      </w:r>
    </w:p>
    <w:p w14:paraId="11DDCA90" w14:textId="77777777" w:rsidR="006B14C0" w:rsidRDefault="006B14C0" w:rsidP="00633DAD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</w:p>
    <w:p w14:paraId="0AA1E2B6" w14:textId="1130B6AE" w:rsidR="006B14C0" w:rsidRDefault="006B14C0" w:rsidP="00633DAD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iCs/>
          <w:color w:val="002060"/>
          <w:sz w:val="21"/>
          <w:szCs w:val="21"/>
        </w:rPr>
        <w:t>代码为：</w:t>
      </w:r>
    </w:p>
    <w:p w14:paraId="2A4416F0" w14:textId="3386B1C3" w:rsidR="006B14C0" w:rsidRDefault="006B14C0" w:rsidP="00633DAD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import </w:t>
      </w:r>
      <w:proofErr w:type="spellStart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numpy</w:t>
      </w:r>
      <w:proofErr w:type="spellEnd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as np</w:t>
      </w:r>
    </w:p>
    <w:p w14:paraId="05D76C1F" w14:textId="77777777" w:rsidR="006B14C0" w:rsidRPr="006B14C0" w:rsidRDefault="006B14C0" w:rsidP="006B14C0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def sigmoid(x):</w:t>
      </w:r>
    </w:p>
    <w:p w14:paraId="345B86CD" w14:textId="77777777" w:rsidR="006B14C0" w:rsidRPr="006B14C0" w:rsidRDefault="006B14C0" w:rsidP="006B14C0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   if x&gt;0:</w:t>
      </w:r>
    </w:p>
    <w:p w14:paraId="364F4063" w14:textId="77777777" w:rsidR="006B14C0" w:rsidRPr="006B14C0" w:rsidRDefault="006B14C0" w:rsidP="006B14C0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       return 1.0/(1.0+np.exp(-x))</w:t>
      </w:r>
    </w:p>
    <w:p w14:paraId="1965EE9C" w14:textId="77777777" w:rsidR="006B14C0" w:rsidRPr="006B14C0" w:rsidRDefault="006B14C0" w:rsidP="006B14C0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   else:</w:t>
      </w:r>
    </w:p>
    <w:p w14:paraId="515E67C5" w14:textId="767F8593" w:rsidR="006B14C0" w:rsidRDefault="006B14C0" w:rsidP="006B14C0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       return </w:t>
      </w:r>
      <w:proofErr w:type="spellStart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np.exp</w:t>
      </w:r>
      <w:proofErr w:type="spellEnd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(x)/(1.0+np.exp(x))</w:t>
      </w:r>
    </w:p>
    <w:p w14:paraId="09A52119" w14:textId="77777777" w:rsidR="006B14C0" w:rsidRPr="006B14C0" w:rsidRDefault="006B14C0" w:rsidP="006B14C0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x = [1, 3, 4, 2]</w:t>
      </w:r>
    </w:p>
    <w:p w14:paraId="1EF3740E" w14:textId="77777777" w:rsidR="006B14C0" w:rsidRPr="006B14C0" w:rsidRDefault="006B14C0" w:rsidP="006B14C0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weights = [0.482, 0.179, -0.512, -0.524]</w:t>
      </w:r>
    </w:p>
    <w:p w14:paraId="14DCDB40" w14:textId="7CB80ADC" w:rsidR="006B14C0" w:rsidRDefault="006B14C0" w:rsidP="006B14C0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bias = 0.187</w:t>
      </w:r>
    </w:p>
    <w:p w14:paraId="41B176AE" w14:textId="77777777" w:rsidR="006B14C0" w:rsidRPr="006B14C0" w:rsidRDefault="006B14C0" w:rsidP="006B14C0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proofErr w:type="spellStart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lr</w:t>
      </w:r>
      <w:proofErr w:type="spellEnd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= </w:t>
      </w:r>
      <w:proofErr w:type="gramStart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np.dot(</w:t>
      </w:r>
      <w:proofErr w:type="gramEnd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x, weights) + bias</w:t>
      </w:r>
    </w:p>
    <w:p w14:paraId="3B858897" w14:textId="5022D3E4" w:rsidR="006B14C0" w:rsidRDefault="006B14C0" w:rsidP="006B14C0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proofErr w:type="spellStart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y_pred</w:t>
      </w:r>
      <w:proofErr w:type="spellEnd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 xml:space="preserve"> = sigmoid(</w:t>
      </w:r>
      <w:proofErr w:type="spellStart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lr</w:t>
      </w:r>
      <w:proofErr w:type="spellEnd"/>
      <w:r w:rsidRPr="006B14C0">
        <w:rPr>
          <w:rFonts w:ascii="Times New Roman" w:eastAsia="宋体" w:hAnsi="Times New Roman" w:cs="Times New Roman"/>
          <w:iCs/>
          <w:color w:val="002060"/>
          <w:sz w:val="21"/>
          <w:szCs w:val="21"/>
        </w:rPr>
        <w:t>)</w:t>
      </w:r>
    </w:p>
    <w:p w14:paraId="77D3D5E7" w14:textId="77777777" w:rsidR="006B14C0" w:rsidRPr="006B14C0" w:rsidRDefault="006B14C0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26E3F98F" w14:textId="025B98A6" w:rsidR="0093725B" w:rsidRPr="00DB2C65" w:rsidRDefault="0093725B" w:rsidP="00633D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根据下表，绘制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ROC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曲线（阈值分别取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、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0.2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、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0.4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、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0.6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、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0.8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和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1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），并解释你是选择使用分类器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1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还是分类器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2</w:t>
      </w:r>
      <w:r w:rsidRPr="00DB2C65">
        <w:rPr>
          <w:rFonts w:ascii="Times New Roman" w:eastAsia="宋体" w:hAnsi="Times New Roman" w:cs="Times New Roman"/>
          <w:color w:val="333333"/>
          <w:kern w:val="0"/>
          <w:sz w:val="21"/>
          <w:szCs w:val="21"/>
        </w:rPr>
        <w:t>。</w:t>
      </w:r>
    </w:p>
    <w:tbl>
      <w:tblPr>
        <w:tblW w:w="5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268"/>
        <w:gridCol w:w="2551"/>
      </w:tblGrid>
      <w:tr w:rsidR="00DA3781" w:rsidRPr="00DB2C65" w14:paraId="283AA95D" w14:textId="441E2915" w:rsidTr="00312DE7">
        <w:trPr>
          <w:jc w:val="center"/>
        </w:trPr>
        <w:tc>
          <w:tcPr>
            <w:tcW w:w="988" w:type="dxa"/>
          </w:tcPr>
          <w:p w14:paraId="0C7F906B" w14:textId="566BDDA4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Class</w:t>
            </w:r>
          </w:p>
        </w:tc>
        <w:tc>
          <w:tcPr>
            <w:tcW w:w="2268" w:type="dxa"/>
          </w:tcPr>
          <w:p w14:paraId="14D41BC9" w14:textId="33D2954B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分类器</w:t>
            </w: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：</w:t>
            </w:r>
            <m:oMath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P</m:t>
              </m:r>
              <m:d>
                <m:dPr>
                  <m:ctrlPr>
                    <w:ins w:id="84" w:author="qing laiyun" w:date="2024-05-16T13:08:00Z"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w:ins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Y=P|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oMath>
          </w:p>
        </w:tc>
        <w:tc>
          <w:tcPr>
            <w:tcW w:w="2551" w:type="dxa"/>
          </w:tcPr>
          <w:p w14:paraId="541AF361" w14:textId="4B6E9AA6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分类器</w:t>
            </w: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：</w:t>
            </w:r>
            <m:oMath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P</m:t>
              </m:r>
              <m:d>
                <m:dPr>
                  <m:ctrlPr>
                    <w:ins w:id="85" w:author="qing laiyun" w:date="2024-05-16T13:08:00Z"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w:ins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Y=P|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oMath>
          </w:p>
        </w:tc>
      </w:tr>
      <w:tr w:rsidR="00DA3781" w:rsidRPr="00DB2C65" w14:paraId="5777805F" w14:textId="28F7A788" w:rsidTr="00312DE7">
        <w:trPr>
          <w:jc w:val="center"/>
        </w:trPr>
        <w:tc>
          <w:tcPr>
            <w:tcW w:w="988" w:type="dxa"/>
          </w:tcPr>
          <w:p w14:paraId="6D80293A" w14:textId="66A7FD44" w:rsidR="00DA3781" w:rsidRPr="00DB2C65" w:rsidRDefault="00425C17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P</w:t>
            </w:r>
          </w:p>
        </w:tc>
        <w:tc>
          <w:tcPr>
            <w:tcW w:w="2268" w:type="dxa"/>
          </w:tcPr>
          <w:p w14:paraId="68BA8B1B" w14:textId="1F7A838B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0.83</w:t>
            </w:r>
          </w:p>
        </w:tc>
        <w:tc>
          <w:tcPr>
            <w:tcW w:w="2551" w:type="dxa"/>
          </w:tcPr>
          <w:p w14:paraId="3FE2D756" w14:textId="23516032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0.92</w:t>
            </w:r>
          </w:p>
        </w:tc>
      </w:tr>
      <w:tr w:rsidR="00DA3781" w:rsidRPr="00DB2C65" w14:paraId="5341CDDD" w14:textId="7C6BCA4B" w:rsidTr="00312DE7">
        <w:trPr>
          <w:jc w:val="center"/>
        </w:trPr>
        <w:tc>
          <w:tcPr>
            <w:tcW w:w="988" w:type="dxa"/>
          </w:tcPr>
          <w:p w14:paraId="1E849621" w14:textId="740430FB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5F802CC1" w14:textId="0E6C2376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0.78</w:t>
            </w:r>
          </w:p>
        </w:tc>
        <w:tc>
          <w:tcPr>
            <w:tcW w:w="2551" w:type="dxa"/>
          </w:tcPr>
          <w:p w14:paraId="4E3C8719" w14:textId="0C27E6E3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0.62</w:t>
            </w:r>
          </w:p>
        </w:tc>
      </w:tr>
      <w:tr w:rsidR="00DA3781" w:rsidRPr="00DB2C65" w14:paraId="2E7E759B" w14:textId="03179A7C" w:rsidTr="00312DE7">
        <w:trPr>
          <w:jc w:val="center"/>
        </w:trPr>
        <w:tc>
          <w:tcPr>
            <w:tcW w:w="988" w:type="dxa"/>
          </w:tcPr>
          <w:p w14:paraId="1E838AC1" w14:textId="5FD8151A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P</w:t>
            </w:r>
          </w:p>
        </w:tc>
        <w:tc>
          <w:tcPr>
            <w:tcW w:w="2268" w:type="dxa"/>
          </w:tcPr>
          <w:p w14:paraId="376EBE11" w14:textId="27B0260B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0.62</w:t>
            </w:r>
          </w:p>
        </w:tc>
        <w:tc>
          <w:tcPr>
            <w:tcW w:w="2551" w:type="dxa"/>
          </w:tcPr>
          <w:p w14:paraId="3B8E36B4" w14:textId="5CB1F76D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0.52</w:t>
            </w:r>
          </w:p>
        </w:tc>
      </w:tr>
      <w:tr w:rsidR="00DA3781" w:rsidRPr="00DB2C65" w14:paraId="607C91A1" w14:textId="59D55EF3" w:rsidTr="00312DE7">
        <w:trPr>
          <w:jc w:val="center"/>
        </w:trPr>
        <w:tc>
          <w:tcPr>
            <w:tcW w:w="988" w:type="dxa"/>
          </w:tcPr>
          <w:p w14:paraId="44729692" w14:textId="7FAE7350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7B074204" w14:textId="6031DD50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0.48</w:t>
            </w:r>
          </w:p>
        </w:tc>
        <w:tc>
          <w:tcPr>
            <w:tcW w:w="2551" w:type="dxa"/>
          </w:tcPr>
          <w:p w14:paraId="69A86CA9" w14:textId="5653F119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0.49</w:t>
            </w:r>
          </w:p>
        </w:tc>
      </w:tr>
      <w:tr w:rsidR="00DA3781" w:rsidRPr="00DB2C65" w14:paraId="4662E868" w14:textId="7D5D8E2B" w:rsidTr="00312DE7">
        <w:trPr>
          <w:jc w:val="center"/>
        </w:trPr>
        <w:tc>
          <w:tcPr>
            <w:tcW w:w="988" w:type="dxa"/>
          </w:tcPr>
          <w:p w14:paraId="25EBC932" w14:textId="254E81D0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619258BB" w14:textId="1FA3F906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0.32</w:t>
            </w:r>
          </w:p>
        </w:tc>
        <w:tc>
          <w:tcPr>
            <w:tcW w:w="2551" w:type="dxa"/>
          </w:tcPr>
          <w:p w14:paraId="092414B7" w14:textId="23DDB6B5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0.38</w:t>
            </w:r>
          </w:p>
        </w:tc>
      </w:tr>
      <w:tr w:rsidR="00DA3781" w:rsidRPr="00DB2C65" w14:paraId="6B0DAF7B" w14:textId="483B6528" w:rsidTr="00312DE7">
        <w:trPr>
          <w:jc w:val="center"/>
        </w:trPr>
        <w:tc>
          <w:tcPr>
            <w:tcW w:w="988" w:type="dxa"/>
          </w:tcPr>
          <w:p w14:paraId="5B7ABBE4" w14:textId="4FD6E194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0E86F911" w14:textId="51BEF1C9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2551" w:type="dxa"/>
          </w:tcPr>
          <w:p w14:paraId="29A47D9C" w14:textId="7B14C009" w:rsidR="00DA3781" w:rsidRPr="00DB2C65" w:rsidRDefault="00DA3781" w:rsidP="00633DA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/>
                <w:sz w:val="21"/>
                <w:szCs w:val="21"/>
              </w:rPr>
              <w:t>0.28</w:t>
            </w:r>
          </w:p>
        </w:tc>
      </w:tr>
    </w:tbl>
    <w:p w14:paraId="1C212D0B" w14:textId="269670EC" w:rsidR="0093725B" w:rsidRPr="00293260" w:rsidRDefault="006B14C0" w:rsidP="00633DAD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答：正样本数</w:t>
      </w:r>
      <m:oMath>
        <m:sSub>
          <m:sSubPr>
            <m:ctrlPr>
              <w:ins w:id="86" w:author="qing laiyun" w:date="2024-05-16T13:08:00Z"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+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=2</m:t>
        </m:r>
      </m:oMath>
      <w:r w:rsidR="00293260"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，</w:t>
      </w:r>
      <w:r w:rsidR="00293260"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负样本数</w:t>
      </w:r>
      <m:oMath>
        <m:sSub>
          <m:sSubPr>
            <m:ctrlPr>
              <w:ins w:id="87" w:author="qing laiyun" w:date="2024-05-16T13:08:00Z"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-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=4</m:t>
        </m:r>
      </m:oMath>
    </w:p>
    <w:p w14:paraId="7476D1D7" w14:textId="65E5A5C3" w:rsidR="00293260" w:rsidRPr="00293260" w:rsidRDefault="00293260" w:rsidP="00633DAD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kern w:val="0"/>
              <w:sz w:val="21"/>
              <w:szCs w:val="21"/>
            </w:rPr>
            <m:t>TPR</m:t>
          </m:r>
          <m:r>
            <w:rPr>
              <w:rFonts w:ascii="Cambria Math" w:eastAsia="宋体" w:hAnsi="Cambria Math" w:cs="Times New Roman"/>
              <w:color w:val="002060"/>
              <w:kern w:val="0"/>
              <w:sz w:val="21"/>
              <w:szCs w:val="21"/>
            </w:rPr>
            <m:t>=</m:t>
          </m:r>
          <m:f>
            <m:fPr>
              <m:ctrlPr>
                <w:ins w:id="88" w:author="qing laiyun" w:date="2024-05-16T13:08:00Z">
                  <w:rPr>
                    <w:rFonts w:ascii="Cambria Math" w:eastAsia="宋体" w:hAnsi="Cambria Math" w:cs="Times New Roman"/>
                    <w:i/>
                    <w:color w:val="002060"/>
                    <w:kern w:val="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kern w:val="0"/>
                  <w:sz w:val="21"/>
                  <w:szCs w:val="21"/>
                </w:rPr>
                <m:t>TP</m:t>
              </m:r>
            </m:num>
            <m:den>
              <m:sSub>
                <m:sSubPr>
                  <m:ctrlPr>
                    <w:ins w:id="89" w:author="qing laiyun" w:date="2024-05-16T13:08:00Z">
                      <w:rPr>
                        <w:rFonts w:ascii="Cambria Math" w:eastAsia="宋体" w:hAnsi="Cambria Math" w:cs="Times New Roman"/>
                        <w:i/>
                        <w:color w:val="002060"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2060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kern w:val="0"/>
                      <w:sz w:val="21"/>
                      <w:szCs w:val="21"/>
                    </w:rPr>
                    <m:t>+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color w:val="002060"/>
              <w:kern w:val="0"/>
              <w:sz w:val="21"/>
              <w:szCs w:val="21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kern w:val="0"/>
              <w:sz w:val="21"/>
              <w:szCs w:val="21"/>
            </w:rPr>
            <m:t>FPR</m:t>
          </m:r>
          <m:r>
            <w:rPr>
              <w:rFonts w:ascii="Cambria Math" w:eastAsia="宋体" w:hAnsi="Cambria Math" w:cs="Times New Roman"/>
              <w:color w:val="002060"/>
              <w:kern w:val="0"/>
              <w:sz w:val="21"/>
              <w:szCs w:val="21"/>
            </w:rPr>
            <m:t>=</m:t>
          </m:r>
          <m:f>
            <m:fPr>
              <m:ctrlPr>
                <w:ins w:id="90" w:author="qing laiyun" w:date="2024-05-16T13:08:00Z">
                  <w:rPr>
                    <w:rFonts w:ascii="Cambria Math" w:eastAsia="宋体" w:hAnsi="Cambria Math" w:cs="Times New Roman"/>
                    <w:i/>
                    <w:color w:val="002060"/>
                    <w:kern w:val="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kern w:val="0"/>
                  <w:sz w:val="21"/>
                  <w:szCs w:val="21"/>
                </w:rPr>
                <m:t>FP</m:t>
              </m:r>
            </m:num>
            <m:den>
              <m:sSub>
                <m:sSubPr>
                  <m:ctrlPr>
                    <w:ins w:id="91" w:author="qing laiyun" w:date="2024-05-16T13:08:00Z">
                      <w:rPr>
                        <w:rFonts w:ascii="Cambria Math" w:eastAsia="宋体" w:hAnsi="Cambria Math" w:cs="Times New Roman"/>
                        <w:i/>
                        <w:color w:val="002060"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2060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kern w:val="0"/>
                      <w:sz w:val="21"/>
                      <w:szCs w:val="21"/>
                    </w:rPr>
                    <m:t>-</m:t>
                  </m:r>
                </m:sub>
              </m:sSub>
            </m:den>
          </m:f>
        </m:oMath>
      </m:oMathPara>
    </w:p>
    <w:p w14:paraId="2A41BEA2" w14:textId="7042E8C2" w:rsidR="006B14C0" w:rsidRDefault="006B14C0" w:rsidP="00633DAD">
      <w:pPr>
        <w:rPr>
          <w:rFonts w:ascii="Times New Roman" w:eastAsia="宋体" w:hAnsi="Times New Roman" w:cs="Times New Roman"/>
          <w:sz w:val="21"/>
          <w:szCs w:val="21"/>
        </w:rPr>
      </w:pPr>
      <w:r w:rsidRPr="00633DAD">
        <w:rPr>
          <w:rFonts w:ascii="Times New Roman" w:eastAsia="宋体" w:hAnsi="Times New Roman" w:cs="Times New Roman"/>
          <w:noProof/>
          <w:sz w:val="21"/>
          <w:szCs w:val="21"/>
          <w14:ligatures w14:val="standardContextual"/>
        </w:rPr>
        <w:lastRenderedPageBreak/>
        <w:drawing>
          <wp:inline distT="0" distB="0" distL="0" distR="0" wp14:anchorId="51E85642" wp14:editId="74C2449C">
            <wp:extent cx="5270500" cy="1701800"/>
            <wp:effectExtent l="0" t="0" r="12700" b="0"/>
            <wp:docPr id="1921555608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5608" name="图片 10" descr="图表, 折线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FB5A" w14:textId="5EEA62E8" w:rsidR="00293260" w:rsidRPr="00293260" w:rsidRDefault="00293260" w:rsidP="00293260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选择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分类器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1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，因为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分类器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1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具有更高的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ROC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曲线下面积（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AUC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）。这表明平均而言，对于相同的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FPR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值，它可以实现更高的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TPR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。</w:t>
      </w:r>
    </w:p>
    <w:p w14:paraId="373B1289" w14:textId="3FDD8044" w:rsidR="006B14C0" w:rsidRDefault="006B14C0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3323E93F" w14:textId="77777777" w:rsidR="00E96C11" w:rsidRPr="00633DAD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补充：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ROC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的绘制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：</w:t>
      </w:r>
    </w:p>
    <w:p w14:paraId="2410F0BD" w14:textId="41D0AB9D" w:rsidR="00E96C11" w:rsidRPr="00DA4B43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ROC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的每个点对应一个阈值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而这个阈值对应了按照预测概率降序排序后样本的一种分类方式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(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排名第几之前的样例全部预测为正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)</w:t>
      </w:r>
      <w:r>
        <w:rPr>
          <w:rFonts w:ascii="Times New Roman" w:eastAsia="宋体" w:hAnsi="Times New Roman" w:cs="Times New Roman" w:hint="eastAsia"/>
          <w:kern w:val="0"/>
          <w:sz w:val="21"/>
          <w:szCs w:val="21"/>
        </w:rPr>
        <w:t>。</w:t>
      </w:r>
    </w:p>
    <w:p w14:paraId="77251729" w14:textId="77777777" w:rsidR="00E96C11" w:rsidRPr="00633DAD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排序后的样本从前往后遍历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依次将</w:t>
      </w:r>
      <m:oMath>
        <m:r>
          <w:rPr>
            <w:rFonts w:ascii="Cambria Math" w:eastAsia="宋体" w:hAnsi="Cambria Math" w:cs="Times New Roman"/>
            <w:sz w:val="21"/>
            <w:szCs w:val="21"/>
          </w:rPr>
          <m:t>P</m:t>
        </m:r>
        <m:d>
          <m:dPr>
            <m:ctrlPr>
              <w:ins w:id="92" w:author="qing laiyun" w:date="2024-05-16T13:08:00Z">
                <w:rPr>
                  <w:rFonts w:ascii="Cambria Math" w:eastAsia="宋体" w:hAnsi="Cambria Math" w:cs="Times New Roman"/>
                  <w:i/>
                  <w:sz w:val="21"/>
                  <w:szCs w:val="21"/>
                </w:rPr>
              </w:ins>
            </m:ctrlPr>
          </m:dPr>
          <m:e>
            <m:r>
              <w:rPr>
                <w:rFonts w:ascii="Cambria Math" w:eastAsia="宋体" w:hAnsi="Cambria Math" w:cs="Times New Roman"/>
                <w:sz w:val="21"/>
                <w:szCs w:val="21"/>
              </w:rPr>
              <m:t>Y=P|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1"/>
                <w:szCs w:val="21"/>
              </w:rPr>
              <m:t>x</m:t>
            </m:r>
          </m:e>
        </m:d>
      </m:oMath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值作为阈值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threshold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，当测试样本属于正样本的概率大于或等于这个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threshold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时，我们认为它为正样本，否则为负样本。</w:t>
      </w:r>
    </w:p>
    <w:p w14:paraId="64F684AA" w14:textId="77777777" w:rsidR="00E96C11" w:rsidRPr="00633DAD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举例来说，对于图中的第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2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个样本，其</w:t>
      </w:r>
      <m:oMath>
        <m:r>
          <w:rPr>
            <w:rFonts w:ascii="Cambria Math" w:eastAsia="宋体" w:hAnsi="Cambria Math" w:cs="Times New Roman"/>
            <w:sz w:val="21"/>
            <w:szCs w:val="21"/>
          </w:rPr>
          <m:t>P</m:t>
        </m:r>
        <m:d>
          <m:dPr>
            <m:ctrlPr>
              <w:ins w:id="93" w:author="qing laiyun" w:date="2024-05-16T13:08:00Z">
                <w:rPr>
                  <w:rFonts w:ascii="Cambria Math" w:eastAsia="宋体" w:hAnsi="Cambria Math" w:cs="Times New Roman"/>
                  <w:i/>
                  <w:sz w:val="21"/>
                  <w:szCs w:val="21"/>
                </w:rPr>
              </w:ins>
            </m:ctrlPr>
          </m:dPr>
          <m:e>
            <m:r>
              <w:rPr>
                <w:rFonts w:ascii="Cambria Math" w:eastAsia="宋体" w:hAnsi="Cambria Math" w:cs="Times New Roman"/>
                <w:sz w:val="21"/>
                <w:szCs w:val="21"/>
              </w:rPr>
              <m:t>Y=P|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1"/>
                <w:szCs w:val="21"/>
              </w:rPr>
              <m:t>x</m:t>
            </m:r>
          </m:e>
        </m:d>
      </m:oMath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值为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0.78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，那么样本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1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，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2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，被认为是正样本，其他样本则都认为是负样本。每次选取一个不同的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threshold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1"/>
            <w:szCs w:val="21"/>
          </w:rPr>
          <m:t>FPR</m:t>
        </m:r>
        <m:r>
          <w:rPr>
            <w:rFonts w:ascii="Cambria Math" w:eastAsia="宋体" w:hAnsi="Cambria Math" w:cs="Times New Roman"/>
            <w:kern w:val="0"/>
            <w:sz w:val="21"/>
            <w:szCs w:val="21"/>
          </w:rPr>
          <m:t>=</m:t>
        </m:r>
        <m:f>
          <m:fPr>
            <m:ctrlPr>
              <w:ins w:id="94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FP</m:t>
            </m:r>
          </m:num>
          <m:den>
            <m:sSub>
              <m:sSubPr>
                <m:ctrlPr>
                  <w:ins w:id="95" w:author="qing laiyun" w:date="2024-05-16T13:08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-</m:t>
                </m:r>
              </m:sub>
            </m:sSub>
          </m:den>
        </m:f>
        <m:r>
          <w:rPr>
            <w:rFonts w:ascii="Cambria Math" w:eastAsia="宋体" w:hAnsi="Cambria Math" w:cs="Times New Roman"/>
            <w:kern w:val="0"/>
            <w:sz w:val="21"/>
            <w:szCs w:val="21"/>
          </w:rPr>
          <m:t>=</m:t>
        </m:r>
        <m:f>
          <m:fPr>
            <m:ctrlPr>
              <w:ins w:id="96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4</m:t>
            </m:r>
          </m:den>
        </m:f>
      </m:oMath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(</w:t>
      </w:r>
      <m:oMath>
        <m:sSub>
          <m:sSubPr>
            <m:ctrlPr>
              <w:ins w:id="97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-</m:t>
            </m:r>
          </m:sub>
        </m:sSub>
        <m:r>
          <w:rPr>
            <w:rFonts w:ascii="Cambria Math" w:eastAsia="宋体" w:hAnsi="Cambria Math" w:cs="Times New Roman"/>
            <w:kern w:val="0"/>
            <w:sz w:val="21"/>
            <w:szCs w:val="21"/>
          </w:rPr>
          <m:t>=4</m:t>
        </m:r>
      </m:oMath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，</w:t>
      </w:r>
      <m:oMath>
        <m:r>
          <w:rPr>
            <w:rFonts w:ascii="Cambria Math" w:eastAsia="宋体" w:hAnsi="Cambria Math" w:cs="Times New Roman"/>
            <w:kern w:val="0"/>
            <w:sz w:val="21"/>
            <w:szCs w:val="21"/>
          </w:rPr>
          <m:t>FP=1</m:t>
        </m:r>
      </m:oMath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),</w:t>
      </w:r>
      <w:r w:rsidRPr="00633DAD">
        <w:rPr>
          <w:rFonts w:ascii="Times New Roman" w:eastAsia="宋体" w:hAnsi="Times New Roman" w:cs="Times New Roman"/>
          <w:iCs/>
          <w:kern w:val="0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1"/>
            <w:szCs w:val="21"/>
          </w:rPr>
          <m:t>TPR</m:t>
        </m:r>
        <m:r>
          <w:rPr>
            <w:rFonts w:ascii="Cambria Math" w:eastAsia="宋体" w:hAnsi="Cambria Math" w:cs="Times New Roman"/>
            <w:kern w:val="0"/>
            <w:sz w:val="21"/>
            <w:szCs w:val="21"/>
          </w:rPr>
          <m:t>=</m:t>
        </m:r>
        <m:f>
          <m:fPr>
            <m:ctrlPr>
              <w:ins w:id="98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TP</m:t>
            </m:r>
          </m:num>
          <m:den>
            <m:sSub>
              <m:sSubPr>
                <m:ctrlPr>
                  <w:ins w:id="99" w:author="qing laiyun" w:date="2024-05-16T13:08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+</m:t>
                </m:r>
              </m:sub>
            </m:sSub>
          </m:den>
        </m:f>
        <m:r>
          <w:rPr>
            <w:rFonts w:ascii="Cambria Math" w:eastAsia="宋体" w:hAnsi="Cambria Math" w:cs="Times New Roman"/>
            <w:kern w:val="0"/>
            <w:sz w:val="21"/>
            <w:szCs w:val="21"/>
          </w:rPr>
          <m:t>=</m:t>
        </m:r>
        <m:f>
          <m:fPr>
            <m:ctrlPr>
              <w:ins w:id="100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2</m:t>
            </m:r>
          </m:den>
        </m:f>
      </m:oMath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(</w:t>
      </w:r>
      <m:oMath>
        <m:sSub>
          <m:sSubPr>
            <m:ctrlPr>
              <w:ins w:id="101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+</m:t>
            </m:r>
          </m:sub>
        </m:sSub>
        <m:r>
          <w:rPr>
            <w:rFonts w:ascii="Cambria Math" w:eastAsia="宋体" w:hAnsi="Cambria Math" w:cs="Times New Roman"/>
            <w:kern w:val="0"/>
            <w:sz w:val="21"/>
            <w:szCs w:val="21"/>
          </w:rPr>
          <m:t>=2</m:t>
        </m:r>
      </m:oMath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，</w:t>
      </w:r>
      <m:oMath>
        <m:r>
          <w:rPr>
            <w:rFonts w:ascii="Cambria Math" w:eastAsia="宋体" w:hAnsi="Cambria Math" w:cs="Times New Roman"/>
            <w:kern w:val="0"/>
            <w:sz w:val="21"/>
            <w:szCs w:val="21"/>
          </w:rPr>
          <m:t>TP=1</m:t>
        </m:r>
      </m:oMath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)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我们就可以得到一组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FPR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和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TPR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，即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ROC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曲线上的一点。</w:t>
      </w:r>
    </w:p>
    <w:p w14:paraId="604C68DD" w14:textId="77777777" w:rsidR="00E96C11" w:rsidRPr="00633DAD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当我们将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threshold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设置为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1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和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0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时，分别可以得到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ROC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曲线上的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(0.0)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和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(1,1)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两个点。将这些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FPR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、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TPR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对连接起来，就得到了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ROC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曲线。当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threshold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取值越多，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ROC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曲线越平滑。</w:t>
      </w:r>
    </w:p>
    <w:p w14:paraId="6E5FD0D5" w14:textId="77777777" w:rsidR="00E96C11" w:rsidRPr="00633DAD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AUC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的一般判断标准</w:t>
      </w:r>
    </w:p>
    <w:p w14:paraId="6CDB6074" w14:textId="77777777" w:rsidR="00E96C11" w:rsidRPr="00633DAD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0.5 - 0.7: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效果较低，但用于预测股票已经很不错了</w:t>
      </w:r>
    </w:p>
    <w:p w14:paraId="371043B1" w14:textId="77777777" w:rsidR="00E96C11" w:rsidRPr="00633DAD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0.7-0.85: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效果一般</w:t>
      </w:r>
    </w:p>
    <w:p w14:paraId="0601B964" w14:textId="77777777" w:rsidR="00E96C11" w:rsidRPr="00633DAD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0.85-0.95: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效果很好</w:t>
      </w:r>
    </w:p>
    <w:p w14:paraId="0B31EDE0" w14:textId="77777777" w:rsidR="00E96C11" w:rsidRPr="00633DAD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0.95-1: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效果非常好，但一般不太可能</w:t>
      </w:r>
    </w:p>
    <w:p w14:paraId="157F54DD" w14:textId="77777777" w:rsidR="00E96C11" w:rsidRDefault="00E96C11" w:rsidP="00E96C11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21212"/>
          <w:sz w:val="21"/>
          <w:szCs w:val="21"/>
        </w:rPr>
      </w:pPr>
      <w:r w:rsidRPr="00DA4B43">
        <w:rPr>
          <w:rFonts w:ascii="Times New Roman" w:hAnsi="Times New Roman" w:cs="Times New Roman"/>
          <w:sz w:val="21"/>
          <w:szCs w:val="21"/>
        </w:rPr>
        <w:t>AUC</w:t>
      </w:r>
      <w:r w:rsidRPr="00633DAD">
        <w:rPr>
          <w:rFonts w:ascii="Times New Roman" w:hAnsi="Times New Roman" w:cs="Times New Roman"/>
          <w:color w:val="121212"/>
          <w:sz w:val="21"/>
          <w:szCs w:val="21"/>
        </w:rPr>
        <w:t>的物理意义就是：</w:t>
      </w:r>
      <w:r w:rsidRPr="00633DAD">
        <w:rPr>
          <w:rFonts w:ascii="Times New Roman" w:hAnsi="Times New Roman" w:cs="Times New Roman"/>
          <w:b/>
          <w:bCs/>
          <w:color w:val="121212"/>
          <w:sz w:val="21"/>
          <w:szCs w:val="21"/>
        </w:rPr>
        <w:t>随机选出一对正负样本，模型对正样本的打分大于对负样本打分的概率</w:t>
      </w:r>
      <w:r w:rsidRPr="00633DAD">
        <w:rPr>
          <w:rFonts w:ascii="Times New Roman" w:hAnsi="Times New Roman" w:cs="Times New Roman"/>
          <w:color w:val="121212"/>
          <w:sz w:val="21"/>
          <w:szCs w:val="21"/>
        </w:rPr>
        <w:t>。</w:t>
      </w:r>
    </w:p>
    <w:p w14:paraId="50E75563" w14:textId="77777777" w:rsidR="00E96C11" w:rsidRPr="00633DAD" w:rsidRDefault="00E96C11" w:rsidP="00E96C11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21212"/>
          <w:sz w:val="21"/>
          <w:szCs w:val="21"/>
        </w:rPr>
      </w:pPr>
      <w:r w:rsidRPr="00633DAD">
        <w:rPr>
          <w:rFonts w:ascii="Times New Roman" w:hAnsi="Times New Roman" w:cs="Times New Roman"/>
          <w:color w:val="121212"/>
          <w:sz w:val="21"/>
          <w:szCs w:val="21"/>
        </w:rPr>
        <w:t>假设我们的测试集将正负样本按照模型预测得分从小到大排序</w:t>
      </w:r>
      <w:r>
        <w:rPr>
          <w:rFonts w:ascii="Times New Roman" w:hAnsi="Times New Roman" w:cs="Times New Roman" w:hint="eastAsia"/>
          <w:color w:val="121212"/>
          <w:sz w:val="21"/>
          <w:szCs w:val="21"/>
        </w:rPr>
        <w:t>，</w:t>
      </w:r>
      <w:r w:rsidRPr="00633DAD">
        <w:rPr>
          <w:rFonts w:ascii="Times New Roman" w:hAnsi="Times New Roman" w:cs="Times New Roman"/>
          <w:sz w:val="21"/>
          <w:szCs w:val="21"/>
        </w:rPr>
        <w:t>正样本总数为</w:t>
      </w:r>
      <m:oMath>
        <m:sSub>
          <m:sSubPr>
            <m:ctrlPr>
              <w:ins w:id="102" w:author="qing laiyun" w:date="2024-05-16T13:08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+</m:t>
            </m:r>
          </m:sub>
        </m:sSub>
      </m:oMath>
      <w:r w:rsidRPr="00633DAD">
        <w:rPr>
          <w:rFonts w:ascii="Times New Roman" w:hAnsi="Times New Roman" w:cs="Times New Roman"/>
          <w:sz w:val="21"/>
          <w:szCs w:val="21"/>
        </w:rPr>
        <w:t>，</w:t>
      </w:r>
      <w:r w:rsidRPr="00F14310">
        <w:rPr>
          <w:rFonts w:ascii="Times New Roman" w:hAnsi="Times New Roman" w:cs="Times New Roman"/>
          <w:sz w:val="21"/>
          <w:szCs w:val="21"/>
        </w:rPr>
        <w:t>负样本的总数</w:t>
      </w:r>
      <w:r>
        <w:rPr>
          <w:rFonts w:ascii="Times New Roman" w:hAnsi="Times New Roman" w:cs="Times New Roman" w:hint="eastAsia"/>
          <w:sz w:val="21"/>
          <w:szCs w:val="21"/>
        </w:rPr>
        <w:t>为</w:t>
      </w:r>
      <m:oMath>
        <m:sSub>
          <m:sSubPr>
            <m:ctrlPr>
              <w:ins w:id="103" w:author="qing laiyun" w:date="2024-05-16T13:08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-</m:t>
            </m:r>
          </m:sub>
        </m:sSub>
      </m:oMath>
      <w:r>
        <w:rPr>
          <w:rFonts w:ascii="Times New Roman" w:hAnsi="Times New Roman" w:cs="Times New Roman" w:hint="eastAsia"/>
          <w:color w:val="121212"/>
          <w:sz w:val="21"/>
          <w:szCs w:val="21"/>
        </w:rPr>
        <w:t>。</w:t>
      </w:r>
      <w:r w:rsidRPr="00F14310">
        <w:rPr>
          <w:rFonts w:ascii="Times New Roman" w:hAnsi="Times New Roman" w:cs="Times New Roman"/>
          <w:sz w:val="21"/>
          <w:szCs w:val="21"/>
        </w:rPr>
        <w:t>对于第</w:t>
      </w:r>
      <m:oMath>
        <m:r>
          <w:rPr>
            <w:rFonts w:ascii="Cambria Math" w:hAnsi="Cambria Math" w:cs="Times New Roman"/>
            <w:sz w:val="21"/>
            <w:szCs w:val="21"/>
          </w:rPr>
          <m:t>j</m:t>
        </m:r>
      </m:oMath>
      <w:r w:rsidRPr="00F14310">
        <w:rPr>
          <w:rFonts w:ascii="Times New Roman" w:hAnsi="Times New Roman" w:cs="Times New Roman"/>
          <w:sz w:val="21"/>
          <w:szCs w:val="21"/>
        </w:rPr>
        <w:t>个正样本，假设它的排序为</w:t>
      </w:r>
      <m:oMath>
        <m:sSub>
          <m:sSubPr>
            <m:ctrlPr>
              <w:ins w:id="104" w:author="qing laiyun" w:date="2024-05-16T13:08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j</m:t>
            </m:r>
          </m:sub>
        </m:sSub>
      </m:oMath>
      <w:r w:rsidRPr="00F14310">
        <w:rPr>
          <w:rFonts w:ascii="Times New Roman" w:hAnsi="Times New Roman" w:cs="Times New Roman"/>
          <w:sz w:val="21"/>
          <w:szCs w:val="21"/>
        </w:rPr>
        <w:t>，那么说明排在这个正样本前面的总样本有</w:t>
      </w:r>
      <w:r w:rsidRPr="00F14310">
        <w:rPr>
          <w:rFonts w:ascii="Times New Roman" w:hAnsi="Times New Roman" w:cs="Times New Roman"/>
          <w:sz w:val="21"/>
          <w:szCs w:val="21"/>
        </w:rPr>
        <w:t xml:space="preserve"> </w:t>
      </w:r>
      <m:oMath>
        <m:sSub>
          <m:sSubPr>
            <m:ctrlPr>
              <w:ins w:id="105" w:author="qing laiyun" w:date="2024-05-16T13:08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-1</m:t>
        </m:r>
      </m:oMath>
      <w:r w:rsidRPr="00F14310">
        <w:rPr>
          <w:rFonts w:ascii="Times New Roman" w:hAnsi="Times New Roman" w:cs="Times New Roman"/>
          <w:sz w:val="21"/>
          <w:szCs w:val="21"/>
        </w:rPr>
        <w:t>个，其中正样本有</w:t>
      </w:r>
      <m:oMath>
        <m:r>
          <w:rPr>
            <w:rFonts w:ascii="Cambria Math" w:hAnsi="Cambria Math" w:cs="Times New Roman"/>
            <w:sz w:val="21"/>
            <w:szCs w:val="21"/>
          </w:rPr>
          <m:t>j-1</m:t>
        </m:r>
      </m:oMath>
      <w:r w:rsidRPr="00F14310">
        <w:rPr>
          <w:rFonts w:ascii="Times New Roman" w:hAnsi="Times New Roman" w:cs="Times New Roman"/>
          <w:sz w:val="21"/>
          <w:szCs w:val="21"/>
        </w:rPr>
        <w:t xml:space="preserve"> </w:t>
      </w:r>
      <w:r w:rsidRPr="00F14310">
        <w:rPr>
          <w:rFonts w:ascii="Times New Roman" w:hAnsi="Times New Roman" w:cs="Times New Roman"/>
          <w:sz w:val="21"/>
          <w:szCs w:val="21"/>
        </w:rPr>
        <w:t>个（因为这个正样本在所有的</w:t>
      </w:r>
      <w:r w:rsidRPr="00F14310">
        <w:rPr>
          <w:rFonts w:ascii="Times New Roman" w:hAnsi="Times New Roman" w:cs="Times New Roman"/>
          <w:color w:val="0000FF"/>
          <w:sz w:val="21"/>
          <w:szCs w:val="21"/>
          <w:u w:val="single"/>
        </w:rPr>
        <w:t>正样本</w:t>
      </w:r>
      <w:r w:rsidRPr="00F14310">
        <w:rPr>
          <w:rFonts w:ascii="Times New Roman" w:hAnsi="Times New Roman" w:cs="Times New Roman"/>
          <w:sz w:val="21"/>
          <w:szCs w:val="21"/>
        </w:rPr>
        <w:t>里面排第</w:t>
      </w:r>
      <w:r w:rsidRPr="00F14310">
        <w:rPr>
          <w:rFonts w:ascii="Times New Roman" w:hAnsi="Times New Roman" w:cs="Times New Roman"/>
          <w:sz w:val="21"/>
          <w:szCs w:val="21"/>
        </w:rPr>
        <w:t xml:space="preserve"> </w:t>
      </w:r>
      <m:oMath>
        <m:r>
          <w:rPr>
            <w:rFonts w:ascii="Cambria Math" w:hAnsi="Cambria Math" w:cs="Times New Roman"/>
            <w:sz w:val="21"/>
            <w:szCs w:val="21"/>
          </w:rPr>
          <m:t>j</m:t>
        </m:r>
      </m:oMath>
      <w:r w:rsidRPr="00F14310">
        <w:rPr>
          <w:rFonts w:ascii="Times New Roman" w:hAnsi="Times New Roman" w:cs="Times New Roman"/>
          <w:sz w:val="21"/>
          <w:szCs w:val="21"/>
        </w:rPr>
        <w:t>个），所以排在第</w:t>
      </w:r>
      <m:oMath>
        <m:r>
          <w:rPr>
            <w:rFonts w:ascii="Cambria Math" w:hAnsi="Cambria Math" w:cs="Times New Roman"/>
            <w:sz w:val="21"/>
            <w:szCs w:val="21"/>
          </w:rPr>
          <m:t>j</m:t>
        </m:r>
      </m:oMath>
      <w:r w:rsidRPr="00F14310">
        <w:rPr>
          <w:rFonts w:ascii="Times New Roman" w:hAnsi="Times New Roman" w:cs="Times New Roman"/>
          <w:sz w:val="21"/>
          <w:szCs w:val="21"/>
        </w:rPr>
        <w:t>个正样本前面（得分比它小）的</w:t>
      </w:r>
      <w:r w:rsidRPr="00F14310">
        <w:rPr>
          <w:rFonts w:ascii="Times New Roman" w:hAnsi="Times New Roman" w:cs="Times New Roman"/>
          <w:color w:val="0000FF"/>
          <w:sz w:val="21"/>
          <w:szCs w:val="21"/>
          <w:u w:val="single"/>
        </w:rPr>
        <w:t>负样本</w:t>
      </w:r>
      <w:r w:rsidRPr="00F14310">
        <w:rPr>
          <w:rFonts w:ascii="Times New Roman" w:hAnsi="Times New Roman" w:cs="Times New Roman"/>
          <w:sz w:val="21"/>
          <w:szCs w:val="21"/>
        </w:rPr>
        <w:t>个数为</w:t>
      </w:r>
      <m:oMath>
        <m:sSub>
          <m:sSubPr>
            <m:ctrlPr>
              <w:ins w:id="106" w:author="qing laiyun" w:date="2024-05-16T13:08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-j</m:t>
        </m:r>
      </m:oMath>
      <w:r w:rsidRPr="00F14310">
        <w:rPr>
          <w:rFonts w:ascii="Times New Roman" w:hAnsi="Times New Roman" w:cs="Times New Roman"/>
          <w:sz w:val="21"/>
          <w:szCs w:val="21"/>
        </w:rPr>
        <w:t>个。也就是说，</w:t>
      </w:r>
      <w:r w:rsidRPr="00F14310">
        <w:rPr>
          <w:rFonts w:ascii="Times New Roman" w:hAnsi="Times New Roman" w:cs="Times New Roman"/>
          <w:b/>
          <w:bCs/>
          <w:sz w:val="21"/>
          <w:szCs w:val="21"/>
        </w:rPr>
        <w:t>对于第</w:t>
      </w:r>
      <m:oMath>
        <m:r>
          <w:rPr>
            <w:rFonts w:ascii="Cambria Math" w:hAnsi="Cambria Math" w:cs="Times New Roman"/>
            <w:sz w:val="21"/>
            <w:szCs w:val="21"/>
          </w:rPr>
          <m:t>j</m:t>
        </m:r>
      </m:oMath>
      <w:r w:rsidRPr="00F14310">
        <w:rPr>
          <w:rFonts w:ascii="Times New Roman" w:hAnsi="Times New Roman" w:cs="Times New Roman"/>
          <w:b/>
          <w:bCs/>
          <w:sz w:val="21"/>
          <w:szCs w:val="21"/>
        </w:rPr>
        <w:t>个</w:t>
      </w:r>
      <w:r w:rsidRPr="00F14310">
        <w:rPr>
          <w:rFonts w:ascii="Times New Roman" w:hAnsi="Times New Roman" w:cs="Times New Roman"/>
          <w:b/>
          <w:bCs/>
          <w:sz w:val="21"/>
          <w:szCs w:val="21"/>
        </w:rPr>
        <w:lastRenderedPageBreak/>
        <w:t>正样本来说，其得分比随机取一个负样本大的概率是</w:t>
      </w:r>
      <m:oMath>
        <m:f>
          <m:fPr>
            <m:ctrlPr>
              <w:ins w:id="107" w:author="qing laiyun" w:date="2024-05-16T13:08:00Z">
                <w:rPr>
                  <w:rFonts w:ascii="Cambria Math" w:hAnsi="Cambria Math" w:cs="Times New Roman"/>
                  <w:b/>
                  <w:bCs/>
                  <w:i/>
                  <w:sz w:val="21"/>
                  <w:szCs w:val="21"/>
                </w:rPr>
              </w:ins>
            </m:ctrlPr>
          </m:fPr>
          <m:num>
            <m:sSub>
              <m:sSubPr>
                <m:ctrlPr>
                  <w:ins w:id="108" w:author="qing laiyun" w:date="2024-05-16T13:08:00Z"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-j</m:t>
            </m:r>
          </m:num>
          <m:den>
            <m:sSub>
              <m:sSubPr>
                <m:ctrlPr>
                  <w:ins w:id="109" w:author="qing laiyun" w:date="2024-05-16T13:08:00Z"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-</m:t>
                </m:r>
              </m:sub>
            </m:sSub>
          </m:den>
        </m:f>
      </m:oMath>
      <w:r w:rsidRPr="00F14310">
        <w:rPr>
          <w:rFonts w:ascii="Times New Roman" w:hAnsi="Times New Roman" w:cs="Times New Roman"/>
          <w:sz w:val="21"/>
          <w:szCs w:val="21"/>
        </w:rPr>
        <w:t>，其中</w:t>
      </w:r>
      <m:oMath>
        <m:sSub>
          <m:sSubPr>
            <m:ctrlPr>
              <w:ins w:id="110" w:author="qing laiyun" w:date="2024-05-16T13:08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N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-</m:t>
            </m:r>
          </m:sub>
        </m:sSub>
      </m:oMath>
      <w:r w:rsidRPr="00F14310">
        <w:rPr>
          <w:rFonts w:ascii="Times New Roman" w:hAnsi="Times New Roman" w:cs="Times New Roman"/>
          <w:sz w:val="21"/>
          <w:szCs w:val="21"/>
        </w:rPr>
        <w:t>是负样本的总数。所以，平均下来，随机取得的正样本得分比负样本大的概率为：</w:t>
      </w:r>
    </w:p>
    <w:p w14:paraId="55C38C28" w14:textId="77777777" w:rsidR="00E96C11" w:rsidRPr="00F14310" w:rsidRDefault="006A7F3C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m:oMathPara>
        <m:oMath>
          <m:f>
            <m:fPr>
              <m:ctrlPr>
                <w:ins w:id="111" w:author="qing laiyun" w:date="2024-05-16T13:08:00Z">
                  <w:rPr>
                    <w:rFonts w:ascii="Cambria Math" w:eastAsia="宋体" w:hAnsi="Cambria Math" w:cs="Times New Roman"/>
                    <w:i/>
                    <w:kern w:val="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1"/>
                  <w:szCs w:val="21"/>
                </w:rPr>
                <m:t>1</m:t>
              </m:r>
            </m:num>
            <m:den>
              <m:sSub>
                <m:sSubPr>
                  <m:ctrlPr>
                    <w:ins w:id="112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+</m:t>
                  </m:r>
                </m:sub>
              </m:sSub>
            </m:den>
          </m:f>
          <m:nary>
            <m:naryPr>
              <m:chr m:val="∑"/>
              <m:limLoc m:val="subSup"/>
              <m:ctrlPr>
                <w:ins w:id="113" w:author="qing laiyun" w:date="2024-05-16T13:08:00Z">
                  <w:rPr>
                    <w:rFonts w:ascii="Cambria Math" w:eastAsia="宋体" w:hAnsi="Cambria Math" w:cs="Times New Roman"/>
                    <w:i/>
                    <w:kern w:val="0"/>
                    <w:sz w:val="21"/>
                    <w:szCs w:val="21"/>
                  </w:rPr>
                </w:ins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1"/>
                  <w:szCs w:val="21"/>
                </w:rPr>
                <m:t>j=1</m:t>
              </m:r>
            </m:sub>
            <m:sup>
              <m:sSub>
                <m:sSubPr>
                  <m:ctrlPr>
                    <w:ins w:id="114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+</m:t>
                  </m:r>
                </m:sub>
              </m:sSub>
            </m:sup>
            <m:e>
              <m:f>
                <m:fPr>
                  <m:ctrlPr>
                    <w:ins w:id="115" w:author="qing laiyun" w:date="2024-05-16T13:08:00Z"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1"/>
                        <w:szCs w:val="21"/>
                      </w:rPr>
                    </w:ins>
                  </m:ctrlPr>
                </m:fPr>
                <m:num>
                  <m:sSub>
                    <m:sSubPr>
                      <m:ctrlPr>
                        <w:ins w:id="116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-j</m:t>
                  </m:r>
                </m:num>
                <m:den>
                  <m:sSub>
                    <m:sSubPr>
                      <m:ctrlPr>
                        <w:ins w:id="117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-</m:t>
                      </m:r>
                    </m:sub>
                  </m:sSub>
                </m:den>
              </m:f>
            </m:e>
          </m:nary>
          <m:r>
            <w:rPr>
              <w:rFonts w:ascii="Cambria Math" w:eastAsia="宋体" w:hAnsi="Cambria Math" w:cs="Times New Roman"/>
              <w:kern w:val="0"/>
              <w:sz w:val="21"/>
              <w:szCs w:val="21"/>
            </w:rPr>
            <m:t>=</m:t>
          </m:r>
          <m:f>
            <m:fPr>
              <m:ctrlPr>
                <w:ins w:id="118" w:author="qing laiyun" w:date="2024-05-16T13:08:00Z">
                  <w:rPr>
                    <w:rFonts w:ascii="Cambria Math" w:eastAsia="宋体" w:hAnsi="Cambria Math" w:cs="Times New Roman"/>
                    <w:i/>
                    <w:kern w:val="0"/>
                    <w:sz w:val="21"/>
                    <w:szCs w:val="21"/>
                  </w:rPr>
                </w:ins>
              </m:ctrlPr>
            </m:fPr>
            <m:num>
              <m:nary>
                <m:naryPr>
                  <m:chr m:val="∑"/>
                  <m:limLoc m:val="subSup"/>
                  <m:ctrlPr>
                    <w:ins w:id="119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ins w:id="120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+</m:t>
                      </m:r>
                    </m:sub>
                  </m:sSub>
                </m:sup>
                <m:e>
                  <m:sSub>
                    <m:sSubPr>
                      <m:ctrlPr>
                        <w:ins w:id="121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kern w:val="0"/>
                  <w:sz w:val="21"/>
                  <w:szCs w:val="21"/>
                </w:rPr>
                <m:t>-</m:t>
              </m:r>
              <m:f>
                <m:fPr>
                  <m:type m:val="lin"/>
                  <m:ctrlPr>
                    <w:ins w:id="122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fPr>
                <m:num>
                  <m:sSub>
                    <m:sSubPr>
                      <m:ctrlPr>
                        <w:ins w:id="123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+</m:t>
                      </m:r>
                    </m:sub>
                  </m:sSub>
                  <m:d>
                    <m:dPr>
                      <m:ctrlPr>
                        <w:ins w:id="124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125" w:author="qing laiyun" w:date="2024-05-16T13:08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1"/>
                                <w:szCs w:val="21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1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1"/>
                              <w:szCs w:val="21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ins w:id="126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+</m:t>
                  </m:r>
                </m:sub>
              </m:sSub>
              <m:sSub>
                <m:sSubPr>
                  <m:ctrlPr>
                    <w:ins w:id="127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-</m:t>
                  </m:r>
                </m:sub>
              </m:sSub>
            </m:den>
          </m:f>
        </m:oMath>
      </m:oMathPara>
    </w:p>
    <w:p w14:paraId="49E4C887" w14:textId="77777777" w:rsidR="00E96C11" w:rsidRPr="00633DAD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其中</w:t>
      </w:r>
      <m:oMath>
        <m:sSub>
          <m:sSubPr>
            <m:ctrlPr>
              <w:ins w:id="128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+</m:t>
            </m:r>
          </m:sub>
        </m:sSub>
      </m:oMath>
      <w:r w:rsidRPr="00F14310">
        <w:rPr>
          <w:rFonts w:ascii="Times New Roman" w:eastAsia="宋体" w:hAnsi="Times New Roman" w:cs="Times New Roman"/>
          <w:kern w:val="0"/>
          <w:sz w:val="21"/>
          <w:szCs w:val="21"/>
        </w:rPr>
        <w:t>是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正</w:t>
      </w:r>
      <w:r w:rsidRPr="00F14310">
        <w:rPr>
          <w:rFonts w:ascii="Times New Roman" w:eastAsia="宋体" w:hAnsi="Times New Roman" w:cs="Times New Roman"/>
          <w:kern w:val="0"/>
          <w:sz w:val="21"/>
          <w:szCs w:val="21"/>
        </w:rPr>
        <w:t>样本的总数</w:t>
      </w:r>
    </w:p>
    <w:p w14:paraId="68EDAF65" w14:textId="77777777" w:rsidR="00E96C11" w:rsidRPr="00F14310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1"/>
              <w:szCs w:val="21"/>
            </w:rPr>
            <m:t>AUC=</m:t>
          </m:r>
          <m:f>
            <m:fPr>
              <m:ctrlPr>
                <w:ins w:id="129" w:author="qing laiyun" w:date="2024-05-16T13:08:00Z">
                  <w:rPr>
                    <w:rFonts w:ascii="Cambria Math" w:eastAsia="宋体" w:hAnsi="Cambria Math" w:cs="Times New Roman"/>
                    <w:i/>
                    <w:kern w:val="0"/>
                    <w:sz w:val="21"/>
                    <w:szCs w:val="21"/>
                  </w:rPr>
                </w:ins>
              </m:ctrlPr>
            </m:fPr>
            <m:num>
              <m:nary>
                <m:naryPr>
                  <m:chr m:val="∑"/>
                  <m:limLoc m:val="subSup"/>
                  <m:ctrlPr>
                    <w:ins w:id="130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j=1</m:t>
                  </m:r>
                </m:sub>
                <m:sup>
                  <m:sSub>
                    <m:sSubPr>
                      <m:ctrlPr>
                        <w:ins w:id="131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+</m:t>
                      </m:r>
                    </m:sub>
                  </m:sSub>
                </m:sup>
                <m:e>
                  <m:sSub>
                    <m:sSubPr>
                      <m:ctrlPr>
                        <w:ins w:id="132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kern w:val="0"/>
                  <w:sz w:val="21"/>
                  <w:szCs w:val="21"/>
                </w:rPr>
                <m:t>-</m:t>
              </m:r>
              <m:f>
                <m:fPr>
                  <m:type m:val="lin"/>
                  <m:ctrlPr>
                    <w:ins w:id="133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fPr>
                <m:num>
                  <m:sSub>
                    <m:sSubPr>
                      <m:ctrlPr>
                        <w:ins w:id="134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+</m:t>
                      </m:r>
                    </m:sub>
                  </m:sSub>
                  <m:d>
                    <m:dPr>
                      <m:ctrlPr>
                        <w:ins w:id="135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136" w:author="qing laiyun" w:date="2024-05-16T13:08:00Z"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1"/>
                                <w:szCs w:val="21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1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1"/>
                              <w:szCs w:val="21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ins w:id="137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+</m:t>
                  </m:r>
                </m:sub>
              </m:sSub>
              <m:sSub>
                <m:sSubPr>
                  <m:ctrlPr>
                    <w:ins w:id="138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-</m:t>
                  </m:r>
                </m:sub>
              </m:sSub>
            </m:den>
          </m:f>
        </m:oMath>
      </m:oMathPara>
    </w:p>
    <w:p w14:paraId="016E930E" w14:textId="77777777" w:rsidR="00E96C11" w:rsidRPr="00DA4B43" w:rsidRDefault="00E96C11" w:rsidP="00E96C11">
      <w:pPr>
        <w:widowControl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1"/>
          <w:szCs w:val="21"/>
        </w:rPr>
      </w:pPr>
    </w:p>
    <w:p w14:paraId="0A0C4001" w14:textId="77777777" w:rsidR="00E96C11" w:rsidRPr="00633DAD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假设正样本总数为</w:t>
      </w:r>
      <m:oMath>
        <m:sSub>
          <m:sSubPr>
            <m:ctrlPr>
              <w:ins w:id="139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+</m:t>
            </m:r>
          </m:sub>
        </m:sSub>
      </m:oMath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，</w:t>
      </w:r>
      <m:oMath>
        <m:sSub>
          <m:sSubPr>
            <m:ctrlPr>
              <w:ins w:id="140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-</m:t>
            </m:r>
          </m:sub>
        </m:sSub>
      </m:oMath>
      <w:r w:rsidRPr="00F14310">
        <w:rPr>
          <w:rFonts w:ascii="Times New Roman" w:eastAsia="宋体" w:hAnsi="Times New Roman" w:cs="Times New Roman"/>
          <w:kern w:val="0"/>
          <w:sz w:val="21"/>
          <w:szCs w:val="21"/>
        </w:rPr>
        <w:t>是负样本的总数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，</w:t>
      </w: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我们记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排序后样本中</w:t>
      </w: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第</w:t>
      </w:r>
      <m:oMath>
        <m:r>
          <w:rPr>
            <w:rFonts w:ascii="Cambria Math" w:eastAsia="宋体" w:hAnsi="Cambria Math" w:cs="Times New Roman"/>
            <w:kern w:val="0"/>
            <w:sz w:val="21"/>
            <w:szCs w:val="21"/>
          </w:rPr>
          <m:t>i</m:t>
        </m:r>
      </m:oMath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个负样例出现的位置为</w:t>
      </w:r>
      <m:oMath>
        <m:sSub>
          <m:sSubPr>
            <m:ctrlPr>
              <w:ins w:id="141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i</m:t>
            </m:r>
          </m:sub>
        </m:sSub>
      </m:oMath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那它之前的</w:t>
      </w:r>
      <w:r w:rsidRPr="00A304AF">
        <w:rPr>
          <w:rFonts w:ascii="Times New Roman" w:eastAsia="宋体" w:hAnsi="Times New Roman" w:cs="Times New Roman"/>
          <w:color w:val="0000FF"/>
          <w:kern w:val="0"/>
          <w:sz w:val="21"/>
          <w:szCs w:val="21"/>
          <w:u w:val="single"/>
        </w:rPr>
        <w:t>正样例数</w:t>
      </w: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为</w:t>
      </w:r>
      <m:oMath>
        <m:sSub>
          <m:sSubPr>
            <m:ctrlPr>
              <w:ins w:id="142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1"/>
            <w:szCs w:val="21"/>
          </w:rPr>
          <m:t>-i</m:t>
        </m:r>
      </m:oMath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。</w:t>
      </w:r>
    </w:p>
    <w:p w14:paraId="13001785" w14:textId="77777777" w:rsidR="00E96C11" w:rsidRPr="00A304AF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这样</w:t>
      </w: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ROC</w:t>
      </w: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上的点</w:t>
      </w:r>
      <w:r w:rsidRPr="00A304AF">
        <w:rPr>
          <w:rFonts w:ascii="Times New Roman" w:eastAsia="宋体" w:hAnsi="Times New Roman" w:cs="Times New Roman"/>
          <w:color w:val="0000FF"/>
          <w:kern w:val="0"/>
          <w:sz w:val="21"/>
          <w:szCs w:val="21"/>
          <w:u w:val="single"/>
        </w:rPr>
        <w:t>从原点开始</w:t>
      </w: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分别是</w:t>
      </w:r>
    </w:p>
    <w:p w14:paraId="05930E4B" w14:textId="77777777" w:rsidR="00E96C11" w:rsidRPr="00A304AF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(0,0</w:t>
      </w:r>
      <w:proofErr w:type="gramStart"/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),(</w:t>
      </w:r>
      <w:proofErr w:type="gramEnd"/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FPR1,TPR1),(FPR2,TPR2),...,(FPRN,TPRN),(1,1)</w:t>
      </w:r>
    </w:p>
    <w:p w14:paraId="7597FB38" w14:textId="77777777" w:rsidR="00E96C11" w:rsidRPr="00A304AF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等于</w:t>
      </w:r>
    </w:p>
    <w:p w14:paraId="628D7CBB" w14:textId="77777777" w:rsidR="00E96C11" w:rsidRPr="00A304AF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(0,0),</w:t>
      </w:r>
      <m:oMath>
        <m:d>
          <m:dPr>
            <m:ctrlPr>
              <w:ins w:id="143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dPr>
          <m:e>
            <m:f>
              <m:fPr>
                <m:ctrlPr>
                  <w:ins w:id="144" w:author="qing laiyun" w:date="2024-05-16T13:08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ins w:id="145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-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,</m:t>
            </m:r>
            <m:f>
              <m:fPr>
                <m:ctrlPr>
                  <w:ins w:id="146" w:author="qing laiyun" w:date="2024-05-16T13:08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fPr>
              <m:num>
                <m:sSub>
                  <m:sSubPr>
                    <m:ctrlPr>
                      <w:ins w:id="147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-1</m:t>
                </m:r>
              </m:num>
              <m:den>
                <m:sSub>
                  <m:sSubPr>
                    <m:ctrlPr>
                      <w:ins w:id="148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+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 xml:space="preserve"> </m:t>
            </m:r>
          </m:e>
        </m:d>
      </m:oMath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633DAD">
        <w:rPr>
          <w:rFonts w:ascii="Times New Roman" w:eastAsia="宋体" w:hAnsi="Times New Roman" w:cs="Times New Roman"/>
          <w:i/>
          <w:kern w:val="0"/>
          <w:sz w:val="21"/>
          <w:szCs w:val="21"/>
        </w:rPr>
        <w:t xml:space="preserve"> </w:t>
      </w:r>
      <m:oMath>
        <m:d>
          <m:dPr>
            <m:ctrlPr>
              <w:ins w:id="149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dPr>
          <m:e>
            <m:f>
              <m:fPr>
                <m:ctrlPr>
                  <w:ins w:id="150" w:author="qing laiyun" w:date="2024-05-16T13:08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2</m:t>
                </m:r>
              </m:num>
              <m:den>
                <m:sSub>
                  <m:sSubPr>
                    <m:ctrlPr>
                      <w:ins w:id="151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-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,</m:t>
            </m:r>
            <m:f>
              <m:fPr>
                <m:ctrlPr>
                  <w:ins w:id="152" w:author="qing laiyun" w:date="2024-05-16T13:08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fPr>
              <m:num>
                <m:sSub>
                  <m:sSubPr>
                    <m:ctrlPr>
                      <w:ins w:id="153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-2</m:t>
                </m:r>
              </m:num>
              <m:den>
                <m:sSub>
                  <m:sSubPr>
                    <m:ctrlPr>
                      <w:ins w:id="154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+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 xml:space="preserve"> </m:t>
            </m:r>
          </m:e>
        </m:d>
      </m:oMath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,...,</w:t>
      </w:r>
      <w:r w:rsidRPr="00633DAD">
        <w:rPr>
          <w:rFonts w:ascii="Times New Roman" w:eastAsia="宋体" w:hAnsi="Times New Roman" w:cs="Times New Roman"/>
          <w:i/>
          <w:kern w:val="0"/>
          <w:sz w:val="21"/>
          <w:szCs w:val="21"/>
        </w:rPr>
        <w:t xml:space="preserve"> </w:t>
      </w:r>
      <m:oMath>
        <m:d>
          <m:dPr>
            <m:ctrlPr>
              <w:ins w:id="155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dPr>
          <m:e>
            <m:f>
              <m:fPr>
                <m:ctrlPr>
                  <w:ins w:id="156" w:author="qing laiyun" w:date="2024-05-16T13:08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fPr>
              <m:num>
                <m:sSub>
                  <m:sSubPr>
                    <m:ctrlPr>
                      <w:ins w:id="157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-</m:t>
                    </m:r>
                  </m:sub>
                </m:sSub>
              </m:num>
              <m:den>
                <m:sSub>
                  <m:sSubPr>
                    <m:ctrlPr>
                      <w:ins w:id="158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-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,</m:t>
            </m:r>
            <m:f>
              <m:fPr>
                <m:ctrlPr>
                  <w:ins w:id="159" w:author="qing laiyun" w:date="2024-05-16T13:08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fPr>
              <m:num>
                <m:sSub>
                  <m:sSubPr>
                    <m:ctrlPr>
                      <w:ins w:id="160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r</m:t>
                    </m:r>
                  </m:e>
                  <m:sub>
                    <m:sSub>
                      <m:sSubPr>
                        <m:ctrlPr>
                          <w:ins w:id="161" w:author="qing laiyun" w:date="2024-05-16T13:08:00Z"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1"/>
                            <w:szCs w:val="21"/>
                          </w:rPr>
                          <m:t>-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-</m:t>
                </m:r>
                <m:sSub>
                  <m:sSubPr>
                    <m:ctrlPr>
                      <w:ins w:id="162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-</m:t>
                    </m:r>
                  </m:sub>
                </m:sSub>
              </m:num>
              <m:den>
                <m:sSub>
                  <m:sSubPr>
                    <m:ctrlPr>
                      <w:ins w:id="163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+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 xml:space="preserve"> </m:t>
            </m:r>
          </m:e>
        </m:d>
      </m:oMath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,(1,1)</w:t>
      </w:r>
    </w:p>
    <w:p w14:paraId="68F6EB05" w14:textId="77777777" w:rsidR="00E96C11" w:rsidRPr="00DA4B43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 xml:space="preserve">- 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理想的二分类模型是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排序后的样本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中所有正样例排在所有负样例之前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，</w:t>
      </w:r>
      <w:r w:rsidRPr="00633DAD">
        <w:rPr>
          <w:rFonts w:ascii="Times New Roman" w:eastAsia="宋体" w:hAnsi="Times New Roman" w:cs="Times New Roman"/>
          <w:color w:val="121212"/>
          <w:sz w:val="21"/>
          <w:szCs w:val="21"/>
          <w:shd w:val="clear" w:color="auto" w:fill="FFFFFF"/>
        </w:rPr>
        <w:t>ROC</w:t>
      </w:r>
      <w:r w:rsidRPr="00633DAD">
        <w:rPr>
          <w:rFonts w:ascii="Times New Roman" w:eastAsia="宋体" w:hAnsi="Times New Roman" w:cs="Times New Roman"/>
          <w:color w:val="121212"/>
          <w:sz w:val="21"/>
          <w:szCs w:val="21"/>
          <w:shd w:val="clear" w:color="auto" w:fill="FFFFFF"/>
        </w:rPr>
        <w:t>曲线就是连接</w:t>
      </w:r>
      <w:r w:rsidRPr="00633DAD">
        <w:rPr>
          <w:rFonts w:ascii="Times New Roman" w:eastAsia="宋体" w:hAnsi="Times New Roman" w:cs="Times New Roman"/>
          <w:color w:val="121212"/>
          <w:sz w:val="21"/>
          <w:szCs w:val="21"/>
          <w:shd w:val="clear" w:color="auto" w:fill="FFFFFF"/>
        </w:rPr>
        <w:t> </w:t>
      </w:r>
      <w:r w:rsidRPr="00633DAD">
        <w:rPr>
          <w:rStyle w:val="mjxassistivemathml"/>
          <w:rFonts w:ascii="Times New Roman" w:eastAsia="宋体" w:hAnsi="Times New Roman" w:cs="Times New Roman"/>
          <w:color w:val="121212"/>
          <w:sz w:val="21"/>
          <w:szCs w:val="21"/>
          <w:bdr w:val="none" w:sz="0" w:space="0" w:color="auto" w:frame="1"/>
          <w:shd w:val="clear" w:color="auto" w:fill="FFFFFF"/>
        </w:rPr>
        <w:t>(0,0),(1,1)</w:t>
      </w:r>
      <w:r w:rsidRPr="00633DAD">
        <w:rPr>
          <w:rFonts w:ascii="Times New Roman" w:eastAsia="宋体" w:hAnsi="Times New Roman" w:cs="Times New Roman"/>
          <w:color w:val="121212"/>
          <w:sz w:val="21"/>
          <w:szCs w:val="21"/>
          <w:shd w:val="clear" w:color="auto" w:fill="FFFFFF"/>
        </w:rPr>
        <w:t> </w:t>
      </w:r>
      <w:r w:rsidRPr="00633DAD">
        <w:rPr>
          <w:rFonts w:ascii="Times New Roman" w:eastAsia="宋体" w:hAnsi="Times New Roman" w:cs="Times New Roman"/>
          <w:color w:val="121212"/>
          <w:sz w:val="21"/>
          <w:szCs w:val="21"/>
          <w:shd w:val="clear" w:color="auto" w:fill="FFFFFF"/>
        </w:rPr>
        <w:t>的曲线。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换句话说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对</w:t>
      </w:r>
      <m:oMath>
        <m:r>
          <w:rPr>
            <w:rFonts w:ascii="Cambria Math" w:eastAsia="宋体" w:hAnsi="Cambria Math" w:cs="Times New Roman"/>
            <w:kern w:val="0"/>
            <w:sz w:val="21"/>
            <w:szCs w:val="21"/>
          </w:rPr>
          <m:t>∀i=1,2,…,</m:t>
        </m:r>
      </m:oMath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 xml:space="preserve"> </w:t>
      </w:r>
      <m:oMath>
        <m:sSub>
          <m:sSubPr>
            <m:ctrlPr>
              <w:ins w:id="164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-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1"/>
            <w:szCs w:val="21"/>
          </w:rPr>
          <m:t>，</m:t>
        </m:r>
        <m:sSub>
          <m:sSubPr>
            <m:ctrlPr>
              <w:ins w:id="165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1"/>
            <w:szCs w:val="21"/>
          </w:rPr>
          <m:t>-i=</m:t>
        </m:r>
        <m:sSub>
          <m:sSubPr>
            <m:ctrlPr>
              <w:ins w:id="166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+</m:t>
            </m:r>
          </m:sub>
        </m:sSub>
      </m:oMath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,.AUC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就介于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1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和</w:t>
      </w:r>
      <m:oMath>
        <m:r>
          <w:rPr>
            <w:rFonts w:ascii="Cambria Math" w:eastAsia="宋体" w:hAnsi="Cambria Math" w:cs="Times New Roman"/>
            <w:kern w:val="0"/>
            <w:sz w:val="21"/>
            <w:szCs w:val="21"/>
          </w:rPr>
          <m:t>1-</m:t>
        </m:r>
        <m:f>
          <m:fPr>
            <m:ctrlPr>
              <w:ins w:id="167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1</m:t>
            </m:r>
          </m:num>
          <m:den>
            <m:sSub>
              <m:sSubPr>
                <m:ctrlPr>
                  <w:ins w:id="168" w:author="qing laiyun" w:date="2024-05-16T13:08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-</m:t>
                </m:r>
              </m:sub>
            </m:sSub>
          </m:den>
        </m:f>
      </m:oMath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 xml:space="preserve"> .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当负样例数</w:t>
      </w:r>
      <m:oMath>
        <m:sSub>
          <m:sSubPr>
            <m:ctrlPr>
              <w:ins w:id="169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-</m:t>
            </m:r>
          </m:sub>
        </m:sSub>
      </m:oMath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无限大时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,AUC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就是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1.</w:t>
      </w:r>
    </w:p>
    <w:p w14:paraId="63A31DE5" w14:textId="77777777" w:rsidR="00E96C11" w:rsidRPr="00DA4B43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 xml:space="preserve">- 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最糟糕的二分类器就是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排序后的样本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中所有负样例排在所有正样例之前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,ROC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曲线就是连接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 xml:space="preserve"> (0,0),</w:t>
      </w:r>
      <w:r w:rsidRPr="00633DAD">
        <w:rPr>
          <w:rFonts w:ascii="Times New Roman" w:eastAsia="宋体" w:hAnsi="Times New Roman" w:cs="Times New Roman"/>
          <w:i/>
          <w:kern w:val="0"/>
          <w:sz w:val="21"/>
          <w:szCs w:val="21"/>
        </w:rPr>
        <w:t xml:space="preserve"> </w:t>
      </w:r>
      <m:oMath>
        <m:d>
          <m:dPr>
            <m:ctrlPr>
              <w:ins w:id="170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dPr>
          <m:e>
            <m:f>
              <m:fPr>
                <m:ctrlPr>
                  <w:ins w:id="171" w:author="qing laiyun" w:date="2024-05-16T13:08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fPr>
              <m:num>
                <m:sSub>
                  <m:sSubPr>
                    <m:ctrlPr>
                      <w:ins w:id="172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-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-1</m:t>
                </m:r>
              </m:num>
              <m:den>
                <m:sSub>
                  <m:sSubPr>
                    <m:ctrlPr>
                      <w:ins w:id="173" w:author="qing laiyun" w:date="2024-05-16T13:08:00Z"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1"/>
                          <w:szCs w:val="21"/>
                        </w:rPr>
                      </w:ins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1"/>
                        <w:szCs w:val="21"/>
                      </w:rPr>
                      <m:t>-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 xml:space="preserve">,0 </m:t>
            </m:r>
          </m:e>
        </m:d>
      </m:oMath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 xml:space="preserve">, (\frac{N-1}{N}, 0) 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和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(1,1)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的</w:t>
      </w:r>
      <w:r w:rsidRPr="00DA4B43">
        <w:rPr>
          <w:rFonts w:ascii="Times New Roman" w:eastAsia="宋体" w:hAnsi="Times New Roman" w:cs="Times New Roman"/>
          <w:color w:val="0000FF"/>
          <w:kern w:val="0"/>
          <w:sz w:val="21"/>
          <w:szCs w:val="21"/>
          <w:u w:val="single"/>
        </w:rPr>
        <w:t>折线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.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换句话说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 xml:space="preserve"> 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对</w:t>
      </w:r>
      <m:oMath>
        <m:r>
          <w:rPr>
            <w:rFonts w:ascii="Cambria Math" w:eastAsia="宋体" w:hAnsi="Cambria Math" w:cs="Times New Roman"/>
            <w:kern w:val="0"/>
            <w:sz w:val="21"/>
            <w:szCs w:val="21"/>
          </w:rPr>
          <m:t>∀i=1,2,…,</m:t>
        </m:r>
      </m:oMath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 xml:space="preserve"> </w:t>
      </w:r>
      <m:oMath>
        <m:sSub>
          <m:sSubPr>
            <m:ctrlPr>
              <w:ins w:id="174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-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1"/>
            <w:szCs w:val="21"/>
          </w:rPr>
          <m:t>，</m:t>
        </m:r>
        <m:sSub>
          <m:sSubPr>
            <m:ctrlPr>
              <w:ins w:id="175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kern w:val="0"/>
            <w:sz w:val="21"/>
            <w:szCs w:val="21"/>
          </w:rPr>
          <m:t>-i=0</m:t>
        </m:r>
      </m:oMath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 AUC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就介于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 xml:space="preserve"> 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和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0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和</w:t>
      </w:r>
      <m:oMath>
        <m:f>
          <m:fPr>
            <m:ctrlPr>
              <w:ins w:id="176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1</m:t>
            </m:r>
          </m:num>
          <m:den>
            <m:sSub>
              <m:sSubPr>
                <m:ctrlPr>
                  <w:ins w:id="177" w:author="qing laiyun" w:date="2024-05-16T13:08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-</m:t>
                </m:r>
              </m:sub>
            </m:sSub>
          </m:den>
        </m:f>
      </m:oMath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 xml:space="preserve"> .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当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N</w:t>
      </w:r>
      <w:r w:rsidRPr="00DA4B43">
        <w:rPr>
          <w:rFonts w:ascii="Times New Roman" w:eastAsia="宋体" w:hAnsi="Times New Roman" w:cs="Times New Roman"/>
          <w:color w:val="0000FF"/>
          <w:kern w:val="0"/>
          <w:sz w:val="21"/>
          <w:szCs w:val="21"/>
          <w:u w:val="single"/>
        </w:rPr>
        <w:t>负样例数</w:t>
      </w:r>
      <m:oMath>
        <m:f>
          <m:fPr>
            <m:ctrlPr>
              <w:ins w:id="178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1</m:t>
            </m:r>
          </m:num>
          <m:den>
            <m:sSub>
              <m:sSubPr>
                <m:ctrlPr>
                  <w:ins w:id="179" w:author="qing laiyun" w:date="2024-05-16T13:08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1"/>
                    <w:szCs w:val="21"/>
                  </w:rPr>
                  <m:t>-</m:t>
                </m:r>
              </m:sub>
            </m:sSub>
          </m:den>
        </m:f>
      </m:oMath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无限大时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,AUC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就是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0.</w:t>
      </w:r>
    </w:p>
    <w:p w14:paraId="03BEB66F" w14:textId="77777777" w:rsidR="00E96C11" w:rsidRPr="00633DAD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 xml:space="preserve">- 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排序后的样本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中第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1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个负样例出现的位置</w:t>
      </w:r>
      <m:oMath>
        <m:sSub>
          <m:sSubPr>
            <m:ctrlPr>
              <w:ins w:id="180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1</m:t>
            </m:r>
          </m:sub>
        </m:sSub>
      </m:oMath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越靠前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召回率越低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这个点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 xml:space="preserve"> </w:t>
      </w:r>
      <w:r w:rsidRPr="00A304AF">
        <w:rPr>
          <w:rFonts w:ascii="Times New Roman" w:eastAsia="宋体" w:hAnsi="Times New Roman" w:cs="Times New Roman"/>
          <w:kern w:val="0"/>
          <w:sz w:val="21"/>
          <w:szCs w:val="21"/>
        </w:rPr>
        <w:t>(FPR1,TPR1)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离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x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轴越近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,ROC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曲线下的面积越小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。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同样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第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2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个负样例出现的位置</w:t>
      </w:r>
      <m:oMath>
        <m:sSub>
          <m:sSubPr>
            <m:ctrlPr>
              <w:ins w:id="181" w:author="qing laiyun" w:date="2024-05-16T13:08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1"/>
                <w:szCs w:val="21"/>
              </w:rPr>
              <m:t>2</m:t>
            </m:r>
          </m:sub>
        </m:sSub>
      </m:oMath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越靠前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召回率越低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,ROC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曲线第二个点下面的面积越小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.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推而广之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全部负样例在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排序后的样本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中出现的位置越靠前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,ROC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曲线覆盖的面积越小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,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也就是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AUC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越小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。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全部样例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排序后</w:t>
      </w:r>
      <w:r>
        <w:rPr>
          <w:rFonts w:ascii="Times New Roman" w:eastAsia="宋体" w:hAnsi="Times New Roman" w:cs="Times New Roman" w:hint="eastAsia"/>
          <w:kern w:val="0"/>
          <w:sz w:val="21"/>
          <w:szCs w:val="21"/>
        </w:rPr>
        <w:t>，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样本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位置和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AUC</w:t>
      </w:r>
      <w:r w:rsidRPr="00DA4B43">
        <w:rPr>
          <w:rFonts w:ascii="Times New Roman" w:eastAsia="宋体" w:hAnsi="Times New Roman" w:cs="Times New Roman"/>
          <w:kern w:val="0"/>
          <w:sz w:val="21"/>
          <w:szCs w:val="21"/>
        </w:rPr>
        <w:t>的具体关系</w:t>
      </w:r>
      <w:r w:rsidRPr="00633DAD">
        <w:rPr>
          <w:rFonts w:ascii="Times New Roman" w:eastAsia="宋体" w:hAnsi="Times New Roman" w:cs="Times New Roman"/>
          <w:kern w:val="0"/>
          <w:sz w:val="21"/>
          <w:szCs w:val="21"/>
        </w:rPr>
        <w:t>为：</w:t>
      </w:r>
    </w:p>
    <w:p w14:paraId="46696471" w14:textId="77777777" w:rsidR="00E96C11" w:rsidRPr="00F14310" w:rsidRDefault="00E96C11" w:rsidP="00E96C11">
      <w:pPr>
        <w:widowControl/>
        <w:jc w:val="left"/>
        <w:rPr>
          <w:rFonts w:ascii="Times New Roman" w:eastAsia="宋体" w:hAnsi="Times New Roman" w:cs="Times New Roman"/>
          <w:kern w:val="0"/>
          <w:sz w:val="21"/>
          <w:szCs w:val="21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1"/>
              <w:szCs w:val="21"/>
            </w:rPr>
            <m:t>AUC=</m:t>
          </m:r>
          <m:f>
            <m:fPr>
              <m:ctrlPr>
                <w:ins w:id="182" w:author="qing laiyun" w:date="2024-05-16T13:08:00Z">
                  <w:rPr>
                    <w:rFonts w:ascii="Cambria Math" w:eastAsia="宋体" w:hAnsi="Cambria Math" w:cs="Times New Roman"/>
                    <w:i/>
                    <w:kern w:val="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1"/>
                  <w:szCs w:val="21"/>
                </w:rPr>
                <m:t>1</m:t>
              </m:r>
            </m:num>
            <m:den>
              <m:sSub>
                <m:sSubPr>
                  <m:ctrlPr>
                    <w:ins w:id="183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-</m:t>
                  </m:r>
                </m:sub>
              </m:sSub>
            </m:den>
          </m:f>
          <m:nary>
            <m:naryPr>
              <m:chr m:val="∑"/>
              <m:limLoc m:val="subSup"/>
              <m:ctrlPr>
                <w:ins w:id="184" w:author="qing laiyun" w:date="2024-05-16T13:08:00Z">
                  <w:rPr>
                    <w:rFonts w:ascii="Cambria Math" w:eastAsia="宋体" w:hAnsi="Cambria Math" w:cs="Times New Roman"/>
                    <w:i/>
                    <w:kern w:val="0"/>
                    <w:sz w:val="21"/>
                    <w:szCs w:val="21"/>
                  </w:rPr>
                </w:ins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1"/>
                  <w:szCs w:val="21"/>
                </w:rPr>
                <m:t>i=1</m:t>
              </m:r>
            </m:sub>
            <m:sup>
              <m:sSub>
                <m:sSubPr>
                  <m:ctrlPr>
                    <w:ins w:id="185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-</m:t>
                  </m:r>
                </m:sub>
              </m:sSub>
            </m:sup>
            <m:e>
              <m:f>
                <m:fPr>
                  <m:ctrlPr>
                    <w:ins w:id="186" w:author="qing laiyun" w:date="2024-05-16T13:08:00Z">
                      <w:rPr>
                        <w:rFonts w:ascii="Cambria Math" w:eastAsia="宋体" w:hAnsi="Cambria Math" w:cs="Times New Roman"/>
                        <w:b/>
                        <w:bCs/>
                        <w:i/>
                        <w:kern w:val="0"/>
                        <w:sz w:val="21"/>
                        <w:szCs w:val="21"/>
                      </w:rPr>
                    </w:ins>
                  </m:ctrlPr>
                </m:fPr>
                <m:num>
                  <m:sSub>
                    <m:sSubPr>
                      <m:ctrlPr>
                        <w:ins w:id="187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-i</m:t>
                  </m:r>
                </m:num>
                <m:den>
                  <m:sSub>
                    <m:sSubPr>
                      <m:ctrlPr>
                        <w:ins w:id="188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+</m:t>
                      </m:r>
                    </m:sub>
                  </m:sSub>
                </m:den>
              </m:f>
            </m:e>
          </m:nary>
          <m:r>
            <w:rPr>
              <w:rFonts w:ascii="Cambria Math" w:eastAsia="宋体" w:hAnsi="Cambria Math" w:cs="Times New Roman"/>
              <w:kern w:val="0"/>
              <w:sz w:val="21"/>
              <w:szCs w:val="21"/>
            </w:rPr>
            <m:t>=</m:t>
          </m:r>
          <m:f>
            <m:fPr>
              <m:ctrlPr>
                <w:ins w:id="189" w:author="qing laiyun" w:date="2024-05-16T13:08:00Z">
                  <w:rPr>
                    <w:rFonts w:ascii="Cambria Math" w:eastAsia="宋体" w:hAnsi="Cambria Math" w:cs="Times New Roman"/>
                    <w:i/>
                    <w:kern w:val="0"/>
                    <w:sz w:val="21"/>
                    <w:szCs w:val="21"/>
                  </w:rPr>
                </w:ins>
              </m:ctrlPr>
            </m:fPr>
            <m:num>
              <m:nary>
                <m:naryPr>
                  <m:chr m:val="∑"/>
                  <m:limLoc m:val="subSup"/>
                  <m:ctrlPr>
                    <w:ins w:id="190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i=1</m:t>
                  </m:r>
                </m:sub>
                <m:sup>
                  <m:sSub>
                    <m:sSubPr>
                      <m:ctrlPr>
                        <w:ins w:id="191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-</m:t>
                      </m:r>
                    </m:sub>
                  </m:sSub>
                </m:sup>
                <m:e>
                  <m:sSub>
                    <m:sSubPr>
                      <m:ctrlPr>
                        <w:ins w:id="192" w:author="qing laiyun" w:date="2024-05-16T13:08:00Z"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ins w:id="193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+</m:t>
                  </m:r>
                </m:sub>
              </m:sSub>
              <m:sSub>
                <m:sSubPr>
                  <m:ctrlPr>
                    <w:ins w:id="194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-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kern w:val="0"/>
              <w:sz w:val="21"/>
              <w:szCs w:val="21"/>
            </w:rPr>
            <m:t>-</m:t>
          </m:r>
          <m:f>
            <m:fPr>
              <m:ctrlPr>
                <w:ins w:id="195" w:author="qing laiyun" w:date="2024-05-16T13:08:00Z">
                  <w:rPr>
                    <w:rFonts w:ascii="Cambria Math" w:eastAsia="宋体" w:hAnsi="Cambria Math" w:cs="Times New Roman"/>
                    <w:i/>
                    <w:kern w:val="0"/>
                    <w:sz w:val="21"/>
                    <w:szCs w:val="21"/>
                  </w:rPr>
                </w:ins>
              </m:ctrlPr>
            </m:fPr>
            <m:num>
              <m:sSub>
                <m:sSubPr>
                  <m:ctrlPr>
                    <w:ins w:id="196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-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1"/>
                  <w:szCs w:val="21"/>
                </w:rPr>
                <m:t>+1</m:t>
              </m:r>
            </m:num>
            <m:den>
              <m:sSub>
                <m:sSubPr>
                  <m:ctrlPr>
                    <w:ins w:id="197" w:author="qing laiyun" w:date="2024-05-16T13:08:00Z">
                      <w:rPr>
                        <w:rFonts w:ascii="Cambria Math" w:eastAsia="宋体" w:hAnsi="Cambria Math" w:cs="Times New Roman"/>
                        <w:i/>
                        <w:kern w:val="0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2N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1"/>
                      <w:szCs w:val="21"/>
                    </w:rPr>
                    <m:t>+</m:t>
                  </m:r>
                </m:sub>
              </m:sSub>
            </m:den>
          </m:f>
        </m:oMath>
      </m:oMathPara>
    </w:p>
    <w:p w14:paraId="543F0BA8" w14:textId="77777777" w:rsidR="00E96C11" w:rsidRPr="00633DAD" w:rsidRDefault="00E96C11" w:rsidP="00E96C11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21212"/>
          <w:sz w:val="21"/>
          <w:szCs w:val="21"/>
        </w:rPr>
      </w:pPr>
    </w:p>
    <w:p w14:paraId="2F8E9782" w14:textId="11AF0640" w:rsidR="00E96C11" w:rsidRDefault="00E96C11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03528219" w14:textId="0CB2F811" w:rsidR="00E96C11" w:rsidRDefault="00E96C11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48E35C26" w14:textId="5552EB94" w:rsidR="00BE009E" w:rsidRDefault="00BE009E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69247B6F" w14:textId="37A03607" w:rsidR="00BE009E" w:rsidRDefault="00BE009E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1845892E" w14:textId="77777777" w:rsidR="00BE009E" w:rsidRPr="00DB2C65" w:rsidRDefault="00BE009E" w:rsidP="00633DAD">
      <w:pPr>
        <w:rPr>
          <w:rFonts w:ascii="Times New Roman" w:eastAsia="宋体" w:hAnsi="Times New Roman" w:cs="Times New Roman"/>
          <w:sz w:val="21"/>
          <w:szCs w:val="21"/>
        </w:rPr>
      </w:pPr>
    </w:p>
    <w:p w14:paraId="51682AB3" w14:textId="07950BD1" w:rsidR="00293034" w:rsidRPr="00DB2C65" w:rsidRDefault="00293034" w:rsidP="00633D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 w:hint="eastAsia"/>
          <w:sz w:val="21"/>
          <w:szCs w:val="21"/>
        </w:rPr>
        <w:lastRenderedPageBreak/>
        <w:t>给定下列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3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个样本点，请计算硬间隔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SVM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分类器</w:t>
      </w:r>
      <m:oMath>
        <m:r>
          <w:rPr>
            <w:rFonts w:ascii="Cambria Math" w:eastAsia="宋体" w:hAnsi="Cambria Math" w:cs="Times New Roman"/>
            <w:sz w:val="21"/>
            <w:szCs w:val="21"/>
          </w:rPr>
          <m:t>f</m:t>
        </m:r>
        <m:d>
          <m:dPr>
            <m:ctrlPr>
              <w:ins w:id="198" w:author="qing laiyun" w:date="2024-05-16T13:08:00Z">
                <w:rPr>
                  <w:rFonts w:ascii="Cambria Math" w:eastAsia="宋体" w:hAnsi="Cambria Math" w:cs="Times New Roman"/>
                  <w:i/>
                  <w:sz w:val="21"/>
                  <w:szCs w:val="21"/>
                </w:rPr>
              </w:ins>
            </m:ctrlPr>
          </m:dPr>
          <m:e>
            <m:r>
              <w:rPr>
                <w:rFonts w:ascii="Cambria Math" w:eastAsia="宋体" w:hAnsi="Cambria Math" w:cs="Times New Roman"/>
                <w:sz w:val="21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sz w:val="21"/>
            <w:szCs w:val="21"/>
          </w:rPr>
          <m:t>=wx</m:t>
        </m:r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+b</m:t>
        </m:r>
      </m:oMath>
      <w:r w:rsidRPr="00DB2C65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69"/>
      </w:tblGrid>
      <w:tr w:rsidR="00293034" w:rsidRPr="00DB2C65" w14:paraId="37FEBAD5" w14:textId="77777777" w:rsidTr="00312DE7">
        <w:trPr>
          <w:jc w:val="center"/>
        </w:trPr>
        <w:tc>
          <w:tcPr>
            <w:tcW w:w="1053" w:type="dxa"/>
          </w:tcPr>
          <w:p w14:paraId="0ADE553A" w14:textId="3C0CBEBC" w:rsidR="00293034" w:rsidRPr="00DB2C65" w:rsidRDefault="00A554EF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X</m:t>
                </m:r>
              </m:oMath>
            </m:oMathPara>
          </w:p>
        </w:tc>
        <w:tc>
          <w:tcPr>
            <w:tcW w:w="1069" w:type="dxa"/>
          </w:tcPr>
          <w:p w14:paraId="0E784BC0" w14:textId="5CE5B1C3" w:rsidR="00293034" w:rsidRPr="00DB2C65" w:rsidRDefault="00A554EF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Y</m:t>
                </m:r>
              </m:oMath>
            </m:oMathPara>
          </w:p>
        </w:tc>
      </w:tr>
      <w:tr w:rsidR="00293034" w:rsidRPr="00DB2C65" w14:paraId="507EBFBF" w14:textId="77777777" w:rsidTr="00312DE7">
        <w:trPr>
          <w:jc w:val="center"/>
        </w:trPr>
        <w:tc>
          <w:tcPr>
            <w:tcW w:w="1053" w:type="dxa"/>
          </w:tcPr>
          <w:p w14:paraId="42523E40" w14:textId="0EFA8E7E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1069" w:type="dxa"/>
          </w:tcPr>
          <w:p w14:paraId="682AE421" w14:textId="7E6CE4A6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293034" w:rsidRPr="00DB2C65" w14:paraId="7E3D711E" w14:textId="77777777" w:rsidTr="00312DE7">
        <w:trPr>
          <w:trHeight w:val="461"/>
          <w:jc w:val="center"/>
        </w:trPr>
        <w:tc>
          <w:tcPr>
            <w:tcW w:w="1053" w:type="dxa"/>
          </w:tcPr>
          <w:p w14:paraId="298EE299" w14:textId="3D3937B0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1069" w:type="dxa"/>
          </w:tcPr>
          <w:p w14:paraId="6997C3BF" w14:textId="65797940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293034" w:rsidRPr="00DB2C65" w14:paraId="33BB859F" w14:textId="77777777" w:rsidTr="00312DE7">
        <w:trPr>
          <w:jc w:val="center"/>
        </w:trPr>
        <w:tc>
          <w:tcPr>
            <w:tcW w:w="1053" w:type="dxa"/>
          </w:tcPr>
          <w:p w14:paraId="162979F9" w14:textId="6143BB14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</m:t>
                </m:r>
              </m:oMath>
            </m:oMathPara>
          </w:p>
        </w:tc>
        <w:tc>
          <w:tcPr>
            <w:tcW w:w="1069" w:type="dxa"/>
          </w:tcPr>
          <w:p w14:paraId="5038F27D" w14:textId="4F2A2DD5" w:rsidR="00293034" w:rsidRPr="00DB2C65" w:rsidRDefault="00293034" w:rsidP="0029303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</m:t>
                </m:r>
              </m:oMath>
            </m:oMathPara>
          </w:p>
        </w:tc>
      </w:tr>
    </w:tbl>
    <w:p w14:paraId="720D855A" w14:textId="1AF18DE2" w:rsidR="00293260" w:rsidRPr="00293260" w:rsidRDefault="00BE009E" w:rsidP="00BE009E">
      <w:pPr>
        <w:pStyle w:val="a5"/>
        <w:rPr>
          <w:color w:val="002060"/>
        </w:rPr>
      </w:pPr>
      <w:r>
        <w:rPr>
          <w:rFonts w:asciiTheme="minorHAnsi" w:eastAsiaTheme="minorEastAsia" w:hAnsiTheme="minorHAnsi" w:cstheme="minorBidi" w:hint="eastAsia"/>
          <w:color w:val="002060"/>
          <w:sz w:val="20"/>
          <w:szCs w:val="20"/>
        </w:rPr>
        <w:t>方法一：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画图，可以看出，第</w:t>
      </w:r>
      <w:r w:rsidRPr="00CD6D37">
        <w:rPr>
          <w:rFonts w:ascii="Times New Roman" w:hAnsi="Times New Roman" w:cs="Times New Roman"/>
          <w:color w:val="002060"/>
          <w:sz w:val="21"/>
          <w:szCs w:val="21"/>
        </w:rPr>
        <w:t>2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个点和第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3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个点是支持向量。</w:t>
      </w:r>
      <w:r>
        <w:rPr>
          <w:rFonts w:ascii="Cambria Math" w:hAnsi="Cambria Math"/>
          <w:i/>
          <w:color w:val="00206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2060"/>
            <w:sz w:val="20"/>
            <w:szCs w:val="20"/>
          </w:rPr>
          <m:t>w = 1</m:t>
        </m:r>
      </m:oMath>
      <w:r w:rsidR="00293260" w:rsidRPr="00293260">
        <w:rPr>
          <w:rFonts w:ascii="CMR10" w:hAnsi="CMR10"/>
          <w:color w:val="002060"/>
          <w:sz w:val="20"/>
          <w:szCs w:val="20"/>
        </w:rPr>
        <w:t xml:space="preserve"> </w:t>
      </w:r>
      <w:r w:rsidR="00293260" w:rsidRPr="00293260">
        <w:rPr>
          <w:rFonts w:ascii="CharterBT" w:hAnsi="CharterBT"/>
          <w:color w:val="002060"/>
          <w:sz w:val="20"/>
          <w:szCs w:val="20"/>
        </w:rPr>
        <w:t xml:space="preserve">, </w:t>
      </w:r>
      <m:oMath>
        <m:r>
          <w:rPr>
            <w:rFonts w:ascii="Cambria Math" w:hAnsi="Cambria Math"/>
            <w:color w:val="002060"/>
            <w:sz w:val="20"/>
            <w:szCs w:val="20"/>
          </w:rPr>
          <m:t>b = 0</m:t>
        </m:r>
      </m:oMath>
      <w:r w:rsidR="00293260" w:rsidRPr="00293260">
        <w:rPr>
          <w:rFonts w:ascii="CMR10" w:hAnsi="CMR10"/>
          <w:color w:val="002060"/>
          <w:sz w:val="20"/>
          <w:szCs w:val="20"/>
        </w:rPr>
        <w:t xml:space="preserve"> </w:t>
      </w:r>
    </w:p>
    <w:p w14:paraId="044005EA" w14:textId="49170AE0" w:rsidR="00293260" w:rsidRPr="00CD6D37" w:rsidRDefault="00BE009E" w:rsidP="00293260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00206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2060"/>
          <w:sz w:val="21"/>
          <w:szCs w:val="21"/>
          <w:shd w:val="clear" w:color="auto" w:fill="FFFFFF"/>
        </w:rPr>
        <w:t>方法二：</w:t>
      </w:r>
      <w:r w:rsidR="00293260" w:rsidRPr="00CD6D37">
        <w:rPr>
          <w:rFonts w:ascii="Times New Roman" w:hAnsi="Times New Roman" w:cs="Times New Roman"/>
          <w:b/>
          <w:bCs/>
          <w:color w:val="002060"/>
          <w:sz w:val="21"/>
          <w:szCs w:val="21"/>
          <w:shd w:val="clear" w:color="auto" w:fill="FFFFFF"/>
        </w:rPr>
        <w:t>求解原问题</w:t>
      </w:r>
    </w:p>
    <w:p w14:paraId="272F96D6" w14:textId="330F1F7E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ind w:firstLineChars="500" w:firstLine="1050"/>
        <w:rPr>
          <w:rFonts w:ascii="Helvetica Neue" w:hAnsi="Helvetica Neue"/>
          <w:color w:val="00206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2060"/>
              <w:sz w:val="21"/>
              <w:szCs w:val="21"/>
            </w:rPr>
            <m:t xml:space="preserve">        </m:t>
          </m:r>
          <m:limLow>
            <m:limLowPr>
              <m:ctrlPr>
                <w:ins w:id="199" w:author="qing laiyun" w:date="2024-05-16T13:08:00Z">
                  <w:rPr>
                    <w:rFonts w:ascii="Cambria Math" w:hAnsi="Cambria Math" w:cs="Times New Roman"/>
                    <w:color w:val="002060"/>
                    <w:sz w:val="21"/>
                    <w:szCs w:val="21"/>
                  </w:rPr>
                </w:ins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w</m:t>
              </m:r>
            </m:lim>
          </m:limLow>
          <m:r>
            <w:rPr>
              <w:rFonts w:ascii="Cambria Math" w:hAnsi="Cambria Math" w:cs="Times New Roman"/>
              <w:color w:val="002060"/>
              <w:sz w:val="21"/>
              <w:szCs w:val="21"/>
            </w:rPr>
            <m:t> </m:t>
          </m:r>
          <m:f>
            <m:fPr>
              <m:ctrlPr>
                <w:ins w:id="200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den>
          </m:f>
          <m:sSup>
            <m:sSupPr>
              <m:ctrlPr>
                <w:ins w:id="201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sSupPr>
            <m:e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sup>
          </m:sSup>
        </m:oMath>
      </m:oMathPara>
    </w:p>
    <w:p w14:paraId="67BA4564" w14:textId="4EE32CDE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2060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2060"/>
              <w:sz w:val="21"/>
              <w:szCs w:val="21"/>
            </w:rPr>
            <m:t>s.t.</m:t>
          </m:r>
          <m:r>
            <w:rPr>
              <w:rFonts w:ascii="Cambria Math" w:hAnsi="Cambria Math"/>
              <w:color w:val="002060"/>
              <w:sz w:val="21"/>
              <w:szCs w:val="21"/>
            </w:rPr>
            <m:t xml:space="preserve">  3w+b≥1</m:t>
          </m:r>
        </m:oMath>
      </m:oMathPara>
    </w:p>
    <w:p w14:paraId="7004E943" w14:textId="524A3B42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ind w:firstLineChars="450" w:firstLine="945"/>
        <w:rPr>
          <w:rFonts w:ascii="Helvetica Neue" w:hAnsi="Helvetica Neue"/>
          <w:color w:val="00206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2060"/>
              <w:sz w:val="21"/>
              <w:szCs w:val="21"/>
            </w:rPr>
            <m:t xml:space="preserve">        w+b≥1 </m:t>
          </m:r>
        </m:oMath>
      </m:oMathPara>
    </w:p>
    <w:p w14:paraId="0775AAAD" w14:textId="42AD1014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ind w:firstLineChars="450" w:firstLine="945"/>
        <w:rPr>
          <w:rFonts w:ascii="Helvetica Neue" w:hAnsi="Helvetica Neue"/>
          <w:color w:val="00206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2060"/>
              <w:sz w:val="21"/>
              <w:szCs w:val="21"/>
            </w:rPr>
            <m:t xml:space="preserve">       -w-b≥1</m:t>
          </m:r>
        </m:oMath>
      </m:oMathPara>
    </w:p>
    <w:p w14:paraId="482161B9" w14:textId="77777777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</w:pPr>
      <w:r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变成标准形式：</w:t>
      </w:r>
    </w:p>
    <w:p w14:paraId="43AEDCDC" w14:textId="0655F09C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ind w:firstLineChars="500" w:firstLine="1050"/>
        <w:rPr>
          <w:rFonts w:ascii="Helvetica Neue" w:hAnsi="Helvetica Neue"/>
          <w:color w:val="00206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2060"/>
              <w:sz w:val="21"/>
              <w:szCs w:val="21"/>
            </w:rPr>
            <m:t xml:space="preserve">        </m:t>
          </m:r>
          <m:limLow>
            <m:limLowPr>
              <m:ctrlPr>
                <w:ins w:id="202" w:author="qing laiyun" w:date="2024-05-16T13:08:00Z">
                  <w:rPr>
                    <w:rFonts w:ascii="Cambria Math" w:hAnsi="Cambria Math" w:cs="Times New Roman"/>
                    <w:color w:val="002060"/>
                    <w:sz w:val="21"/>
                    <w:szCs w:val="21"/>
                  </w:rPr>
                </w:ins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w</m:t>
              </m:r>
            </m:lim>
          </m:limLow>
          <m:r>
            <w:rPr>
              <w:rFonts w:ascii="Cambria Math" w:hAnsi="Cambria Math" w:cs="Times New Roman"/>
              <w:color w:val="002060"/>
              <w:sz w:val="21"/>
              <w:szCs w:val="21"/>
            </w:rPr>
            <m:t> </m:t>
          </m:r>
          <m:f>
            <m:fPr>
              <m:ctrlPr>
                <w:ins w:id="203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den>
          </m:f>
          <m:sSup>
            <m:sSupPr>
              <m:ctrlPr>
                <w:ins w:id="204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sSupPr>
            <m:e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sup>
          </m:sSup>
        </m:oMath>
      </m:oMathPara>
    </w:p>
    <w:p w14:paraId="265BB7EB" w14:textId="4EE04B31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2060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2060"/>
              <w:sz w:val="21"/>
              <w:szCs w:val="21"/>
            </w:rPr>
            <m:t>s.t.</m:t>
          </m:r>
          <m:r>
            <w:rPr>
              <w:rFonts w:ascii="Cambria Math" w:hAnsi="Cambria Math"/>
              <w:color w:val="002060"/>
              <w:sz w:val="21"/>
              <w:szCs w:val="21"/>
            </w:rPr>
            <m:t xml:space="preserve"> -3w-b-1≤0</m:t>
          </m:r>
        </m:oMath>
      </m:oMathPara>
    </w:p>
    <w:p w14:paraId="27AB7D9A" w14:textId="69FC039A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ind w:firstLineChars="450" w:firstLine="945"/>
        <w:rPr>
          <w:rFonts w:ascii="Helvetica Neue" w:hAnsi="Helvetica Neue"/>
          <w:color w:val="00206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2060"/>
              <w:sz w:val="21"/>
              <w:szCs w:val="21"/>
            </w:rPr>
            <m:t xml:space="preserve">       -w-b-1≤0</m:t>
          </m:r>
        </m:oMath>
      </m:oMathPara>
    </w:p>
    <w:p w14:paraId="78FE3E81" w14:textId="53B9C84C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ind w:firstLineChars="450" w:firstLine="945"/>
        <w:rPr>
          <w:rFonts w:ascii="Helvetica Neue" w:hAnsi="Helvetica Neue"/>
          <w:color w:val="00206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2060"/>
              <w:sz w:val="21"/>
              <w:szCs w:val="21"/>
            </w:rPr>
            <m:t xml:space="preserve">       w+b-1≤0</m:t>
          </m:r>
        </m:oMath>
      </m:oMathPara>
    </w:p>
    <w:p w14:paraId="4CB0D898" w14:textId="77777777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</w:pPr>
      <w:r w:rsidRPr="00CD6D37"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  <w:t>基于该标准形式，构造的拉格朗日函数为</w:t>
      </w:r>
    </w:p>
    <w:p w14:paraId="37721144" w14:textId="5AAEB246" w:rsidR="00293260" w:rsidRPr="00CD6D37" w:rsidRDefault="00293260" w:rsidP="00293260">
      <w:pPr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  <w:color w:val="002060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color w:val="002060"/>
              <w:sz w:val="21"/>
              <w:szCs w:val="21"/>
            </w:rPr>
            <m:t>L</m:t>
          </m:r>
          <m:d>
            <m:dPr>
              <m:ctrlPr>
                <w:ins w:id="205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w,</m:t>
              </m:r>
              <m:r>
                <w:rPr>
                  <w:rFonts w:ascii="Cambria Math" w:hAnsi="Cambria Math" w:cs="Times New Roman" w:hint="eastAsia"/>
                  <w:color w:val="002060"/>
                  <w:sz w:val="21"/>
                  <w:szCs w:val="21"/>
                </w:rPr>
                <m:t>b</m:t>
              </m:r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λ</m:t>
              </m:r>
            </m:e>
          </m:d>
          <m:r>
            <w:rPr>
              <w:rFonts w:ascii="Cambria Math" w:hAnsi="Cambria Math" w:cs="Times New Roman"/>
              <w:color w:val="002060"/>
              <w:sz w:val="21"/>
              <w:szCs w:val="21"/>
            </w:rPr>
            <m:t>=</m:t>
          </m:r>
          <m:f>
            <m:fPr>
              <m:ctrlPr>
                <w:ins w:id="206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den>
          </m:f>
          <m:sSup>
            <m:sSupPr>
              <m:ctrlPr>
                <w:ins w:id="207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sSupPr>
            <m:e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2060"/>
              <w:sz w:val="21"/>
              <w:szCs w:val="21"/>
            </w:rPr>
            <m:t>+</m:t>
          </m:r>
          <m:sSub>
            <m:sSubPr>
              <m:ctrlPr>
                <w:ins w:id="208" w:author="qing laiyun" w:date="2024-05-16T13:08:00Z">
                  <w:rPr>
                    <w:rFonts w:ascii="Cambria Math" w:hAnsi="Cambria Math" w:cs="Times New Roman"/>
                    <w:color w:val="002060"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1</m:t>
              </m:r>
            </m:sub>
          </m:sSub>
          <m:d>
            <m:dPr>
              <m:ctrlPr>
                <w:ins w:id="209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hAnsi="Cambria Math"/>
                  <w:color w:val="002060"/>
                  <w:sz w:val="21"/>
                  <w:szCs w:val="21"/>
                </w:rPr>
                <m:t>-3w-b-1</m:t>
              </m:r>
            </m:e>
          </m:d>
          <m:r>
            <w:rPr>
              <w:rFonts w:ascii="Cambria Math" w:hAnsi="Cambria Math" w:cs="Times New Roman"/>
              <w:color w:val="002060"/>
              <w:sz w:val="21"/>
              <w:szCs w:val="21"/>
            </w:rPr>
            <m:t>+</m:t>
          </m:r>
          <m:sSub>
            <m:sSubPr>
              <m:ctrlPr>
                <w:ins w:id="210" w:author="qing laiyun" w:date="2024-05-16T13:08:00Z">
                  <w:rPr>
                    <w:rFonts w:ascii="Cambria Math" w:hAnsi="Cambria Math" w:cs="Times New Roman"/>
                    <w:color w:val="002060"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2</m:t>
              </m:r>
            </m:sub>
          </m:sSub>
          <m:d>
            <m:dPr>
              <m:ctrlPr>
                <w:ins w:id="211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hAnsi="Cambria Math"/>
                  <w:color w:val="002060"/>
                  <w:sz w:val="21"/>
                  <w:szCs w:val="21"/>
                </w:rPr>
                <m:t>-w-b-1</m:t>
              </m:r>
            </m:e>
          </m:d>
          <m:r>
            <w:rPr>
              <w:rFonts w:ascii="Cambria Math" w:hAnsi="Cambria Math" w:cs="Times New Roman"/>
              <w:color w:val="002060"/>
              <w:sz w:val="21"/>
              <w:szCs w:val="21"/>
            </w:rPr>
            <m:t>+</m:t>
          </m:r>
          <m:sSub>
            <m:sSubPr>
              <m:ctrlPr>
                <w:ins w:id="212" w:author="qing laiyun" w:date="2024-05-16T13:08:00Z">
                  <w:rPr>
                    <w:rFonts w:ascii="Cambria Math" w:hAnsi="Cambria Math" w:cs="Times New Roman"/>
                    <w:color w:val="002060"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002060"/>
                  <w:sz w:val="21"/>
                  <w:szCs w:val="21"/>
                </w:rPr>
                <m:t>3</m:t>
              </m:r>
            </m:sub>
          </m:sSub>
          <m:d>
            <m:dPr>
              <m:ctrlPr>
                <w:ins w:id="213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hAnsi="Cambria Math"/>
                  <w:color w:val="002060"/>
                  <w:sz w:val="21"/>
                  <w:szCs w:val="21"/>
                </w:rPr>
                <m:t>w+b-1</m:t>
              </m:r>
            </m:e>
          </m:d>
        </m:oMath>
      </m:oMathPara>
    </w:p>
    <w:p w14:paraId="2E0D3393" w14:textId="1FF967AB" w:rsidR="00293260" w:rsidRPr="00CD6D37" w:rsidRDefault="006A7F3C" w:rsidP="00293260">
      <w:pPr>
        <w:spacing w:line="360" w:lineRule="auto"/>
        <w:rPr>
          <w:rFonts w:ascii="Times New Roman" w:hAnsi="Times New Roman" w:cs="Times New Roman"/>
          <w:color w:val="002060"/>
          <w:spacing w:val="-6"/>
          <w:sz w:val="21"/>
          <w:szCs w:val="2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ins w:id="214" w:author="qing laiyun" w:date="2024-05-16T13:08:00Z">
                  <w:rPr>
                    <w:rFonts w:ascii="Cambria Math" w:hAnsi="Cambria Math" w:cs="Times New Roman"/>
                    <w:i/>
                    <w:color w:val="002060"/>
                    <w:spacing w:val="-6"/>
                    <w:sz w:val="21"/>
                    <w:szCs w:val="21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215" w:author="qing laiyun" w:date="2024-05-16T13:08:00Z">
                      <w:rPr>
                        <w:rFonts w:ascii="Cambria Math" w:hAnsi="Cambria Math" w:cs="Times New Roman"/>
                        <w:i/>
                        <w:color w:val="002060"/>
                        <w:spacing w:val="-6"/>
                        <w:sz w:val="21"/>
                        <w:szCs w:val="21"/>
                      </w:rPr>
                    </w:ins>
                  </m:ctrlPr>
                </m:mPr>
                <m:mr>
                  <m:e>
                    <m:f>
                      <m:fPr>
                        <m:ctrlPr>
                          <w:ins w:id="216" w:author="qing laiyun" w:date="2024-05-16T13:08:00Z">
                            <w:rPr>
                              <w:rFonts w:ascii="Cambria Math" w:hAnsi="Cambria Math" w:cs="Times New Roman"/>
                              <w:i/>
                              <w:color w:val="002060"/>
                              <w:spacing w:val="-6"/>
                              <w:sz w:val="21"/>
                              <w:szCs w:val="21"/>
                            </w:rPr>
                          </w:ins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2060"/>
                            <w:spacing w:val="-6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L</m:t>
                        </m:r>
                        <m:d>
                          <m:dPr>
                            <m:ctrlPr>
                              <w:ins w:id="217" w:author="qing laiyun" w:date="2024-05-16T13:08:00Z">
                                <w:rPr>
                                  <w:rFonts w:ascii="Cambria Math" w:hAnsi="Cambria Math" w:cs="Times New Roman"/>
                                  <w:i/>
                                  <w:color w:val="002060"/>
                                  <w:sz w:val="21"/>
                                  <w:szCs w:val="21"/>
                                </w:rPr>
                              </w:ins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2060"/>
                                <w:sz w:val="21"/>
                                <w:szCs w:val="21"/>
                              </w:rPr>
                              <m:t>w,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color w:val="002060"/>
                                <w:sz w:val="21"/>
                                <w:szCs w:val="21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 w:cs="Times New Roman"/>
                                <w:color w:val="002060"/>
                                <w:sz w:val="21"/>
                                <w:szCs w:val="21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2060"/>
                                <w:sz w:val="21"/>
                                <w:szCs w:val="21"/>
                              </w:rPr>
                              <m:t>λ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2060"/>
                            <w:spacing w:val="-6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w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002060"/>
                        <w:spacing w:val="-6"/>
                        <w:sz w:val="21"/>
                        <w:szCs w:val="21"/>
                      </w:rPr>
                      <m:t>=w-3</m:t>
                    </m:r>
                    <m:sSub>
                      <m:sSubPr>
                        <m:ctrlPr>
                          <w:ins w:id="218" w:author="qing laiyun" w:date="2024-05-16T13:08:00Z">
                            <w:rPr>
                              <w:rFonts w:ascii="Cambria Math" w:hAnsi="Cambria Math"/>
                              <w:i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2060"/>
                            <w:sz w:val="21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2060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2060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ins w:id="219" w:author="qing laiyun" w:date="2024-05-16T13:08:00Z">
                            <w:rPr>
                              <w:rFonts w:ascii="Cambria Math" w:hAnsi="Cambria Math" w:cs="Times New Roman"/>
                              <w:i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2060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ins w:id="220" w:author="qing laiyun" w:date="2024-05-16T13:08:00Z">
                            <w:rPr>
                              <w:rFonts w:ascii="Cambria Math" w:hAnsi="Cambria Math" w:cs="Times New Roman"/>
                              <w:i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2060"/>
                        <w:sz w:val="21"/>
                        <w:szCs w:val="21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ins w:id="221" w:author="qing laiyun" w:date="2024-05-16T13:08:00Z">
                            <w:rPr>
                              <w:rFonts w:ascii="Cambria Math" w:hAnsi="Cambria Math" w:cs="Times New Roman"/>
                              <w:i/>
                              <w:color w:val="002060"/>
                              <w:spacing w:val="-6"/>
                              <w:sz w:val="21"/>
                              <w:szCs w:val="21"/>
                            </w:rPr>
                          </w:ins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2060"/>
                            <w:spacing w:val="-6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L</m:t>
                        </m:r>
                        <m:d>
                          <m:dPr>
                            <m:ctrlPr>
                              <w:ins w:id="222" w:author="qing laiyun" w:date="2024-05-16T13:08:00Z">
                                <w:rPr>
                                  <w:rFonts w:ascii="Cambria Math" w:hAnsi="Cambria Math" w:cs="Times New Roman"/>
                                  <w:i/>
                                  <w:color w:val="002060"/>
                                  <w:sz w:val="21"/>
                                  <w:szCs w:val="21"/>
                                </w:rPr>
                              </w:ins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2060"/>
                                <w:sz w:val="21"/>
                                <w:szCs w:val="21"/>
                              </w:rPr>
                              <m:t>w,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color w:val="002060"/>
                                <w:sz w:val="21"/>
                                <w:szCs w:val="21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 w:cs="Times New Roman"/>
                                <w:color w:val="002060"/>
                                <w:sz w:val="21"/>
                                <w:szCs w:val="21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2060"/>
                                <w:sz w:val="21"/>
                                <w:szCs w:val="21"/>
                              </w:rPr>
                              <m:t>λ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2060"/>
                            <w:spacing w:val="-6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 w:hint="eastAsia"/>
                            <w:color w:val="002060"/>
                            <w:sz w:val="21"/>
                            <w:szCs w:val="21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002060"/>
                        <w:spacing w:val="-6"/>
                        <w:sz w:val="21"/>
                        <w:szCs w:val="21"/>
                      </w:rPr>
                      <m:t>=-</m:t>
                    </m:r>
                    <m:sSub>
                      <m:sSubPr>
                        <m:ctrlPr>
                          <w:ins w:id="223" w:author="qing laiyun" w:date="2024-05-16T13:08:00Z">
                            <w:rPr>
                              <w:rFonts w:ascii="Cambria Math" w:hAnsi="Cambria Math"/>
                              <w:i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2060"/>
                            <w:sz w:val="21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2060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2060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ins w:id="224" w:author="qing laiyun" w:date="2024-05-16T13:08:00Z">
                            <w:rPr>
                              <w:rFonts w:ascii="Cambria Math" w:hAnsi="Cambria Math" w:cs="Times New Roman"/>
                              <w:i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2060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ins w:id="225" w:author="qing laiyun" w:date="2024-05-16T13:08:00Z">
                            <w:rPr>
                              <w:rFonts w:ascii="Cambria Math" w:hAnsi="Cambria Math" w:cs="Times New Roman"/>
                              <w:i/>
                              <w:color w:val="002060"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2060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2060"/>
                        <w:sz w:val="21"/>
                        <w:szCs w:val="21"/>
                      </w:rPr>
                      <m:t>=0</m:t>
                    </m:r>
                  </m:e>
                </m:mr>
              </m:m>
            </m:e>
          </m:d>
        </m:oMath>
      </m:oMathPara>
    </w:p>
    <w:p w14:paraId="4B804806" w14:textId="76678F62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</w:rPr>
      </w:pPr>
      <w:r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上面等式给出了</w:t>
      </w:r>
      <w:r w:rsidR="00CD6D37"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  <w:t>2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个方程，还需要加上松弛条件：</w:t>
      </w:r>
      <m:oMath>
        <m:sSub>
          <m:sSubPr>
            <m:ctrlPr>
              <w:ins w:id="226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2060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color w:val="002060"/>
                <w:sz w:val="21"/>
                <w:szCs w:val="21"/>
              </w:rPr>
              <m:t>i</m:t>
            </m:r>
          </m:sub>
        </m:sSub>
        <m:d>
          <m:dPr>
            <m:ctrlPr>
              <w:ins w:id="227" w:author="qing laiyun" w:date="2024-05-16T13:08:00Z">
                <w:rPr>
                  <w:rFonts w:ascii="Cambria Math" w:eastAsiaTheme="minorEastAsia" w:hAnsi="Cambria Math"/>
                  <w:i/>
                  <w:color w:val="002060"/>
                  <w:szCs w:val="20"/>
                </w:rPr>
              </w:ins>
            </m:ctrlPr>
          </m:dPr>
          <m:e>
            <m:sSub>
              <m:sSubPr>
                <m:ctrlPr>
                  <w:ins w:id="228" w:author="qing laiyun" w:date="2024-05-16T13:08:00Z">
                    <w:rPr>
                      <w:rFonts w:ascii="Cambria Math" w:eastAsiaTheme="minorEastAsia" w:hAnsi="Cambria Math"/>
                      <w:color w:val="002060"/>
                      <w:szCs w:val="20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002060"/>
                    <w:szCs w:val="20"/>
                  </w:rPr>
                  <m:t>i</m:t>
                </m:r>
              </m:sub>
            </m:sSub>
            <m:d>
              <m:dPr>
                <m:ctrlPr>
                  <w:ins w:id="229" w:author="qing laiyun" w:date="2024-05-16T13:08:00Z">
                    <w:rPr>
                      <w:rFonts w:ascii="Cambria Math" w:eastAsiaTheme="minorEastAsia" w:hAnsi="Cambria Math"/>
                      <w:i/>
                      <w:color w:val="002060"/>
                      <w:szCs w:val="20"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0"/>
                  </w:rPr>
                  <m:t>w</m:t>
                </m:r>
                <m:sSub>
                  <m:sSubPr>
                    <m:ctrlPr>
                      <w:ins w:id="230" w:author="qing laiyun" w:date="2024-05-16T13:08:00Z">
                        <w:rPr>
                          <w:rFonts w:ascii="Cambria Math" w:eastAsiaTheme="minorEastAsia" w:hAnsi="Cambria Math"/>
                          <w:i/>
                          <w:color w:val="002060"/>
                          <w:szCs w:val="20"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206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206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2060"/>
                    <w:szCs w:val="20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  <w:color w:val="002060"/>
                <w:szCs w:val="20"/>
              </w:rPr>
              <m:t>-1</m:t>
            </m:r>
          </m:e>
        </m:d>
        <m:r>
          <w:rPr>
            <w:rFonts w:ascii="Cambria Math" w:eastAsiaTheme="minorEastAsia" w:hAnsi="Cambria Math"/>
            <w:color w:val="002060"/>
            <w:szCs w:val="20"/>
          </w:rPr>
          <m:t>=0</m:t>
        </m:r>
      </m:oMath>
      <w:r w:rsidRPr="00CD6D37">
        <w:rPr>
          <w:rFonts w:ascii="Times New Roman" w:hAnsi="Times New Roman" w:cs="Times New Roman" w:hint="eastAsia"/>
          <w:color w:val="002060"/>
          <w:szCs w:val="20"/>
        </w:rPr>
        <w:t>，</w:t>
      </w:r>
      <m:oMath>
        <m:r>
          <w:rPr>
            <w:rFonts w:ascii="Cambria Math" w:hAnsi="Cambria Math"/>
            <w:color w:val="002060"/>
            <w:sz w:val="21"/>
            <w:szCs w:val="21"/>
          </w:rPr>
          <m:t>i=1</m:t>
        </m:r>
        <m:r>
          <w:rPr>
            <w:rFonts w:ascii="Cambria Math" w:hAnsi="Cambria Math" w:hint="eastAsia"/>
            <w:color w:val="002060"/>
            <w:sz w:val="21"/>
            <w:szCs w:val="21"/>
          </w:rPr>
          <m:t>，</m:t>
        </m:r>
        <m:r>
          <w:rPr>
            <w:rFonts w:ascii="Cambria Math" w:hAnsi="Cambria Math" w:hint="eastAsia"/>
            <w:color w:val="002060"/>
            <w:sz w:val="21"/>
            <w:szCs w:val="21"/>
          </w:rPr>
          <m:t>2</m:t>
        </m:r>
        <m:r>
          <w:rPr>
            <w:rFonts w:ascii="Cambria Math" w:hAnsi="Cambria Math" w:hint="eastAsia"/>
            <w:color w:val="002060"/>
            <w:sz w:val="21"/>
            <w:szCs w:val="21"/>
          </w:rPr>
          <m:t>，</m:t>
        </m:r>
        <m:r>
          <w:rPr>
            <w:rFonts w:ascii="Cambria Math" w:hAnsi="Cambria Math" w:hint="eastAsia"/>
            <w:color w:val="002060"/>
            <w:sz w:val="21"/>
            <w:szCs w:val="21"/>
          </w:rPr>
          <m:t>3</m:t>
        </m:r>
      </m:oMath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。</w:t>
      </w:r>
    </w:p>
    <w:p w14:paraId="1D3487E4" w14:textId="3FFD93A3" w:rsidR="00293260" w:rsidRPr="00CD6D37" w:rsidRDefault="002061A1" w:rsidP="002061A1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</w:rPr>
      </w:pP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第</w:t>
      </w:r>
      <w:r w:rsidRPr="00CD6D37">
        <w:rPr>
          <w:rFonts w:ascii="Times New Roman" w:hAnsi="Times New Roman" w:cs="Times New Roman"/>
          <w:color w:val="002060"/>
          <w:sz w:val="21"/>
          <w:szCs w:val="21"/>
        </w:rPr>
        <w:t>2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个点和第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3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个点是</w:t>
      </w:r>
      <w:r w:rsidR="00293260" w:rsidRPr="00CD6D37"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  <w:t>支持向量</w:t>
      </w:r>
      <w:r w:rsidR="00293260"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，</w:t>
      </w:r>
      <m:oMath>
        <m:sSub>
          <m:sSubPr>
            <m:ctrlPr>
              <w:ins w:id="231" w:author="qing laiyun" w:date="2024-05-16T13:08:00Z">
                <w:rPr>
                  <w:rFonts w:ascii="Cambria Math" w:hAnsi="Cambria Math" w:hint="eastAsia"/>
                  <w:i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2060"/>
                <w:sz w:val="21"/>
                <w:szCs w:val="21"/>
              </w:rPr>
              <m:t>λ</m:t>
            </m:r>
            <m:ctrlPr>
              <w:ins w:id="232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e>
          <m:sub>
            <m:r>
              <w:rPr>
                <w:rFonts w:ascii="Cambria Math" w:hAnsi="Cambria Math"/>
                <w:color w:val="002060"/>
                <w:sz w:val="21"/>
                <w:szCs w:val="21"/>
              </w:rPr>
              <m:t>1</m:t>
            </m:r>
            <m:ctrlPr>
              <w:ins w:id="233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sub>
        </m:sSub>
        <m:r>
          <w:rPr>
            <w:rFonts w:ascii="Cambria Math" w:hAnsi="Cambria Math"/>
            <w:color w:val="002060"/>
            <w:sz w:val="21"/>
            <w:szCs w:val="21"/>
          </w:rPr>
          <m:t>=0</m:t>
        </m:r>
      </m:oMath>
      <w:r w:rsidR="00293260"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，</w:t>
      </w:r>
      <m:oMath>
        <m:sSub>
          <m:sSubPr>
            <m:ctrlPr>
              <w:ins w:id="234" w:author="qing laiyun" w:date="2024-05-16T13:08:00Z">
                <w:rPr>
                  <w:rFonts w:ascii="Cambria Math" w:hAnsi="Cambria Math" w:hint="eastAsia"/>
                  <w:i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color w:val="002060"/>
                <w:sz w:val="21"/>
                <w:szCs w:val="21"/>
              </w:rPr>
              <m:t>λ</m:t>
            </m:r>
            <m:ctrlPr>
              <w:ins w:id="235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e>
          <m:sub>
            <m:r>
              <w:rPr>
                <w:rFonts w:ascii="Cambria Math" w:hAnsi="Cambria Math"/>
                <w:color w:val="002060"/>
                <w:sz w:val="21"/>
                <w:szCs w:val="21"/>
              </w:rPr>
              <m:t>2</m:t>
            </m:r>
            <m:ctrlPr>
              <w:ins w:id="236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sub>
        </m:sSub>
        <m:r>
          <w:rPr>
            <w:rFonts w:ascii="Cambria Math" w:hAnsi="Cambria Math"/>
            <w:color w:val="002060"/>
            <w:sz w:val="21"/>
            <w:szCs w:val="21"/>
          </w:rPr>
          <m:t>=</m:t>
        </m:r>
        <m:sSub>
          <m:sSubPr>
            <m:ctrlPr>
              <w:ins w:id="237" w:author="qing laiyun" w:date="2024-05-16T13:08:00Z">
                <w:rPr>
                  <w:rFonts w:ascii="Cambria Math" w:hAnsi="Cambria Math" w:cs="Times New Roman"/>
                  <w:i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color w:val="002060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2060"/>
                <w:sz w:val="21"/>
                <w:szCs w:val="21"/>
              </w:rPr>
              <m:t>3</m:t>
            </m:r>
          </m:sub>
        </m:sSub>
        <m:r>
          <w:rPr>
            <w:rFonts w:ascii="Cambria Math" w:hAnsi="Cambria Math"/>
            <w:color w:val="002060"/>
            <w:sz w:val="21"/>
            <w:szCs w:val="21"/>
          </w:rPr>
          <m:t>≠0</m:t>
        </m:r>
      </m:oMath>
      <w:r w:rsidR="00293260"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：</w:t>
      </w:r>
    </w:p>
    <w:p w14:paraId="034DE45D" w14:textId="075A466E" w:rsidR="00293260" w:rsidRPr="00CD6D37" w:rsidRDefault="006A7F3C" w:rsidP="00293260">
      <w:pPr>
        <w:spacing w:line="360" w:lineRule="auto"/>
        <w:rPr>
          <w:rFonts w:ascii="Times New Roman" w:hAnsi="Times New Roman" w:cs="Times New Roman"/>
          <w:color w:val="002060"/>
          <w:spacing w:val="-6"/>
          <w:sz w:val="21"/>
          <w:szCs w:val="21"/>
        </w:rPr>
      </w:pPr>
      <m:oMath>
        <m:d>
          <m:dPr>
            <m:begChr m:val="{"/>
            <m:endChr m:val=""/>
            <m:ctrlPr>
              <w:ins w:id="238" w:author="qing laiyun" w:date="2024-05-16T13:08:00Z">
                <w:rPr>
                  <w:rFonts w:ascii="Cambria Math" w:hAnsi="Cambria Math" w:cs="Times New Roman"/>
                  <w:i/>
                  <w:color w:val="002060"/>
                  <w:spacing w:val="-6"/>
                  <w:sz w:val="21"/>
                  <w:szCs w:val="21"/>
                </w:rPr>
              </w:ins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ins w:id="239" w:author="qing laiyun" w:date="2024-05-16T13:08:00Z">
                    <w:rPr>
                      <w:rFonts w:ascii="Cambria Math" w:hAnsi="Cambria Math" w:cs="Times New Roman"/>
                      <w:i/>
                      <w:color w:val="002060"/>
                      <w:spacing w:val="-6"/>
                      <w:sz w:val="21"/>
                      <w:szCs w:val="21"/>
                    </w:rPr>
                  </w:ins>
                </m:ctrlPr>
              </m:mPr>
              <m:mr>
                <m:e>
                  <m:sSub>
                    <m:sSubPr>
                      <m:ctrlPr>
                        <w:ins w:id="240" w:author="qing laiyun" w:date="2024-05-16T13:08:00Z">
                          <w:rPr>
                            <w:rFonts w:ascii="Cambria Math" w:hAnsi="Cambria Math"/>
                            <w:color w:val="00206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1"/>
                          <w:szCs w:val="21"/>
                        </w:rPr>
                        <m:t>2</m:t>
                      </m:r>
                    </m:sub>
                  </m:sSub>
                  <m:d>
                    <m:dPr>
                      <m:ctrlPr>
                        <w:ins w:id="241" w:author="qing laiyun" w:date="2024-05-16T13:08:00Z">
                          <w:rPr>
                            <w:rFonts w:ascii="Cambria Math" w:hAnsi="Cambria Math"/>
                            <w:i/>
                            <w:color w:val="002060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242" w:author="qing laiyun" w:date="2024-05-16T13:08:00Z">
                              <w:rPr>
                                <w:rFonts w:ascii="Cambria Math" w:hAnsi="Cambria Math"/>
                                <w:i/>
                                <w:color w:val="002060"/>
                                <w:szCs w:val="20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206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2060"/>
                          <w:sz w:val="21"/>
                          <w:szCs w:val="21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  <w:sz w:val="21"/>
                      <w:szCs w:val="21"/>
                    </w:rPr>
                    <m:t>-1=0</m:t>
                  </m:r>
                </m:e>
              </m:mr>
              <m:mr>
                <m:e>
                  <m:sSub>
                    <m:sSubPr>
                      <m:ctrlPr>
                        <w:ins w:id="243" w:author="qing laiyun" w:date="2024-05-16T13:08:00Z">
                          <w:rPr>
                            <w:rFonts w:ascii="Cambria Math" w:hAnsi="Cambria Math"/>
                            <w:color w:val="002060"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1"/>
                          <w:szCs w:val="21"/>
                        </w:rPr>
                        <m:t>3</m:t>
                      </m:r>
                    </m:sub>
                  </m:sSub>
                  <m:d>
                    <m:dPr>
                      <m:ctrlPr>
                        <w:ins w:id="244" w:author="qing laiyun" w:date="2024-05-16T13:08:00Z">
                          <w:rPr>
                            <w:rFonts w:ascii="Cambria Math" w:hAnsi="Cambria Math"/>
                            <w:i/>
                            <w:color w:val="002060"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245" w:author="qing laiyun" w:date="2024-05-16T13:08:00Z">
                              <w:rPr>
                                <w:rFonts w:ascii="Cambria Math" w:hAnsi="Cambria Math"/>
                                <w:i/>
                                <w:color w:val="002060"/>
                                <w:szCs w:val="20"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206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2060"/>
                          <w:sz w:val="21"/>
                          <w:szCs w:val="21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color w:val="002060"/>
                      <w:sz w:val="21"/>
                      <w:szCs w:val="21"/>
                    </w:rPr>
                    <m:t>-1=0</m:t>
                  </m:r>
                </m:e>
              </m:mr>
            </m:m>
          </m:e>
        </m:d>
      </m:oMath>
      <w:r w:rsidR="00293260" w:rsidRPr="00CD6D37">
        <w:rPr>
          <w:rFonts w:ascii="Times New Roman" w:hAnsi="Times New Roman" w:cs="Times New Roman" w:hint="eastAsia"/>
          <w:color w:val="002060"/>
          <w:spacing w:val="-6"/>
          <w:sz w:val="21"/>
          <w:szCs w:val="21"/>
        </w:rPr>
        <w:t xml:space="preserve"> </w:t>
      </w:r>
      <w:r w:rsidR="00293260" w:rsidRPr="00CD6D37">
        <w:rPr>
          <w:rFonts w:ascii="Times New Roman" w:hAnsi="Times New Roman" w:cs="Times New Roman"/>
          <w:color w:val="002060"/>
          <w:spacing w:val="-6"/>
          <w:sz w:val="21"/>
          <w:szCs w:val="21"/>
        </w:rPr>
        <w:t xml:space="preserve">  </w:t>
      </w:r>
      <m:oMath>
        <m:r>
          <w:rPr>
            <w:rFonts w:ascii="Cambria Math" w:hAnsi="Cambria Math" w:cs="Times New Roman"/>
            <w:color w:val="002060"/>
            <w:sz w:val="21"/>
            <w:szCs w:val="21"/>
          </w:rPr>
          <m:t>⟹</m:t>
        </m:r>
        <m:r>
          <w:rPr>
            <w:rFonts w:ascii="Cambria Math" w:hAnsi="Cambria Math"/>
            <w:color w:val="002060"/>
            <w:sz w:val="21"/>
            <w:szCs w:val="21"/>
          </w:rPr>
          <m:t>2w=2</m:t>
        </m:r>
      </m:oMath>
    </w:p>
    <w:p w14:paraId="5E3E6F8B" w14:textId="672E7D63" w:rsidR="00293260" w:rsidRPr="00CD6D37" w:rsidRDefault="002061A1" w:rsidP="00293260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</w:pPr>
      <m:oMath>
        <m:r>
          <w:rPr>
            <w:rFonts w:ascii="Cambria Math" w:hAnsi="Cambria Math"/>
            <w:color w:val="002060"/>
            <w:sz w:val="21"/>
            <w:szCs w:val="21"/>
          </w:rPr>
          <m:t>w=1</m:t>
        </m:r>
      </m:oMath>
      <w:r w:rsidR="00293260" w:rsidRPr="00CD6D37"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  <w:t>，</w:t>
      </w:r>
      <m:oMath>
        <m:r>
          <w:rPr>
            <w:rFonts w:ascii="Cambria Math" w:hAnsi="Cambria Math" w:cs="Times New Roman"/>
            <w:color w:val="002060"/>
            <w:sz w:val="21"/>
            <w:szCs w:val="21"/>
            <w:shd w:val="clear" w:color="auto" w:fill="FFFFFF"/>
          </w:rPr>
          <m:t>b=0</m:t>
        </m:r>
      </m:oMath>
      <w:r w:rsidR="00293260"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，</w:t>
      </w:r>
      <w:r w:rsidR="00293260" w:rsidRPr="00CD6D37"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  <w:t>最大间隔超平面</w:t>
      </w:r>
      <w:r w:rsidR="00293260"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为</w:t>
      </w:r>
      <m:oMath>
        <m:r>
          <w:rPr>
            <w:rFonts w:ascii="Cambria Math" w:hAnsi="Cambria Math"/>
            <w:color w:val="002060"/>
            <w:sz w:val="21"/>
            <w:szCs w:val="21"/>
          </w:rPr>
          <m:t>x=0</m:t>
        </m:r>
      </m:oMath>
      <w:r w:rsidR="00293260"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，</w:t>
      </w:r>
      <m:oMath>
        <m:f>
          <m:fPr>
            <m:ctrlPr>
              <w:ins w:id="246" w:author="qing laiyun" w:date="2024-05-16T13:08:00Z">
                <w:rPr>
                  <w:rFonts w:ascii="Cambria Math" w:hAnsi="Cambria Math" w:cs="Times New Roman"/>
                  <w:i/>
                  <w:color w:val="00206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color w:val="00206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2060"/>
                <w:sz w:val="21"/>
                <w:szCs w:val="21"/>
              </w:rPr>
              <m:t>2</m:t>
            </m:r>
          </m:den>
        </m:f>
        <m:sSup>
          <m:sSupPr>
            <m:ctrlPr>
              <w:ins w:id="247" w:author="qing laiyun" w:date="2024-05-16T13:08:00Z">
                <w:rPr>
                  <w:rFonts w:ascii="Cambria Math" w:hAnsi="Cambria Math" w:cs="Times New Roman"/>
                  <w:i/>
                  <w:color w:val="002060"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 w:cs="Times New Roman"/>
                <w:color w:val="002060"/>
                <w:sz w:val="21"/>
                <w:szCs w:val="21"/>
              </w:rPr>
              <m:t>w</m:t>
            </m:r>
          </m:e>
          <m:sup>
            <m:r>
              <w:rPr>
                <w:rFonts w:ascii="Cambria Math" w:hAnsi="Cambria Math" w:cs="Times New Roman"/>
                <w:color w:val="002060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color w:val="002060"/>
            <w:sz w:val="21"/>
            <w:szCs w:val="21"/>
          </w:rPr>
          <m:t>=</m:t>
        </m:r>
        <m:f>
          <m:fPr>
            <m:ctrlPr>
              <w:ins w:id="248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color w:val="00206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sz w:val="21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color w:val="002060"/>
            <w:sz w:val="21"/>
            <w:szCs w:val="21"/>
          </w:rPr>
          <m:t>&lt;</m:t>
        </m:r>
        <m:f>
          <m:fPr>
            <m:ctrlPr>
              <w:ins w:id="249" w:author="qing laiyun" w:date="2024-05-16T13:08:00Z">
                <w:rPr>
                  <w:rFonts w:ascii="Cambria Math" w:hAnsi="Cambria Math"/>
                  <w:i/>
                  <w:color w:val="00206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color w:val="002060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sz w:val="21"/>
                <w:szCs w:val="21"/>
              </w:rPr>
              <m:t>4</m:t>
            </m:r>
          </m:den>
        </m:f>
      </m:oMath>
      <w:r w:rsidR="00293260"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。</w:t>
      </w:r>
    </w:p>
    <w:p w14:paraId="1C4A0456" w14:textId="709C81A5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</w:rPr>
      </w:pPr>
      <w:r w:rsidRPr="00CD6D37">
        <w:rPr>
          <w:rFonts w:ascii="Times New Roman" w:hAnsi="Times New Roman" w:cs="Times New Roman" w:hint="eastAsia"/>
          <w:color w:val="002060"/>
          <w:sz w:val="21"/>
          <w:szCs w:val="21"/>
          <w:shd w:val="clear" w:color="auto" w:fill="FFFFFF"/>
        </w:rPr>
        <w:t>但还需要验证</w:t>
      </w:r>
      <m:oMath>
        <m:sSub>
          <m:sSubPr>
            <m:ctrlPr>
              <w:ins w:id="250" w:author="qing laiyun" w:date="2024-05-16T13:08:00Z">
                <w:rPr>
                  <w:rFonts w:ascii="Cambria Math" w:eastAsiaTheme="minorEastAsia" w:hAnsi="Cambria Math"/>
                  <w:color w:val="00206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Theme="minorEastAsia" w:hAnsi="Cambria Math"/>
                <w:color w:val="002060"/>
                <w:sz w:val="21"/>
                <w:szCs w:val="2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2060"/>
                <w:sz w:val="21"/>
                <w:szCs w:val="21"/>
              </w:rPr>
              <m:t>1</m:t>
            </m:r>
          </m:sub>
        </m:sSub>
        <m:d>
          <m:dPr>
            <m:ctrlPr>
              <w:ins w:id="251" w:author="qing laiyun" w:date="2024-05-16T13:08:00Z">
                <w:rPr>
                  <w:rFonts w:ascii="Cambria Math" w:eastAsiaTheme="minorEastAsia" w:hAnsi="Cambria Math"/>
                  <w:i/>
                  <w:color w:val="002060"/>
                  <w:sz w:val="21"/>
                  <w:szCs w:val="21"/>
                </w:rPr>
              </w:ins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0"/>
              </w:rPr>
              <m:t>w</m:t>
            </m:r>
            <m:sSub>
              <m:sSubPr>
                <m:ctrlPr>
                  <w:ins w:id="252" w:author="qing laiyun" w:date="2024-05-16T13:08:00Z">
                    <w:rPr>
                      <w:rFonts w:ascii="Cambria Math" w:eastAsiaTheme="minorEastAsia" w:hAnsi="Cambria Math"/>
                      <w:i/>
                      <w:color w:val="002060"/>
                      <w:szCs w:val="20"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/>
                    <w:color w:val="00206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206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2060"/>
                <w:sz w:val="21"/>
                <w:szCs w:val="21"/>
              </w:rPr>
              <m:t>+b</m:t>
            </m:r>
          </m:e>
        </m:d>
        <m:r>
          <w:rPr>
            <w:rFonts w:ascii="Cambria Math" w:eastAsiaTheme="minorEastAsia" w:hAnsi="Cambria Math"/>
            <w:color w:val="002060"/>
            <w:sz w:val="21"/>
            <w:szCs w:val="21"/>
          </w:rPr>
          <m:t>-1=</m:t>
        </m:r>
        <m:r>
          <w:rPr>
            <w:rFonts w:ascii="Cambria Math" w:hAnsi="Cambria Math" w:cs="Times New Roman"/>
            <w:color w:val="002060"/>
            <w:sz w:val="21"/>
            <w:szCs w:val="21"/>
            <w:shd w:val="clear" w:color="auto" w:fill="FFFFFF"/>
          </w:rPr>
          <m:t>2</m:t>
        </m:r>
        <m:r>
          <w:rPr>
            <w:rFonts w:ascii="Cambria Math" w:hAnsi="Cambria Math" w:cs="Times New Roman"/>
            <w:color w:val="002060"/>
            <w:sz w:val="21"/>
            <w:szCs w:val="21"/>
          </w:rPr>
          <m:t>&gt;0</m:t>
        </m:r>
      </m:oMath>
      <w:r w:rsidR="002061A1"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，满足约束条件，所以该解是</w:t>
      </w:r>
      <w:r w:rsidRPr="00CD6D37">
        <w:rPr>
          <w:rFonts w:ascii="Times New Roman" w:hAnsi="Times New Roman" w:cs="Times New Roman" w:hint="eastAsia"/>
          <w:color w:val="002060"/>
          <w:sz w:val="21"/>
          <w:szCs w:val="21"/>
        </w:rPr>
        <w:t>最优解。</w:t>
      </w:r>
    </w:p>
    <w:p w14:paraId="57B14C19" w14:textId="77777777" w:rsidR="00293260" w:rsidRPr="00CD6D37" w:rsidRDefault="00293260" w:rsidP="00293260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2060"/>
          <w:sz w:val="21"/>
          <w:szCs w:val="21"/>
          <w:shd w:val="clear" w:color="auto" w:fill="FFFFFF"/>
        </w:rPr>
      </w:pPr>
    </w:p>
    <w:p w14:paraId="47C147CE" w14:textId="6EC94606" w:rsidR="00293260" w:rsidRPr="00CD6D37" w:rsidRDefault="00BE009E" w:rsidP="00293260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00206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2060"/>
          <w:sz w:val="21"/>
          <w:szCs w:val="21"/>
          <w:shd w:val="clear" w:color="auto" w:fill="FFFFFF"/>
        </w:rPr>
        <w:lastRenderedPageBreak/>
        <w:t>方法三：</w:t>
      </w:r>
      <w:r w:rsidR="00293260" w:rsidRPr="00CD6D37">
        <w:rPr>
          <w:rFonts w:ascii="Times New Roman" w:hAnsi="Times New Roman" w:cs="Times New Roman"/>
          <w:b/>
          <w:bCs/>
          <w:color w:val="002060"/>
          <w:sz w:val="21"/>
          <w:szCs w:val="21"/>
          <w:shd w:val="clear" w:color="auto" w:fill="FFFFFF"/>
        </w:rPr>
        <w:t>求解对偶问题</w:t>
      </w:r>
    </w:p>
    <w:p w14:paraId="3A90476C" w14:textId="1BE1FD3F" w:rsidR="00320417" w:rsidRDefault="00320417" w:rsidP="00320417">
      <w:pPr>
        <w:pStyle w:val="a5"/>
        <w:shd w:val="clear" w:color="auto" w:fill="FFFFFF"/>
        <w:spacing w:before="0" w:beforeAutospacing="0" w:after="0" w:afterAutospacing="0"/>
        <w:ind w:right="144"/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</w:pPr>
      <w:r w:rsidRPr="0094118D"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  <w:t>先求解</w:t>
      </w:r>
      <m:oMath>
        <m:sSup>
          <m:sSupPr>
            <m:ctrlPr>
              <w:ins w:id="253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λ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Pr="0094118D"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  <w:t>，</w:t>
      </w:r>
      <m:oMath>
        <m:sSup>
          <m:sSupPr>
            <m:ctrlPr>
              <w:ins w:id="254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w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>
        <w:rPr>
          <w:rFonts w:ascii="Times New Roman" w:hAnsi="Times New Roman" w:cs="Times New Roman" w:hint="eastAsia"/>
          <w:color w:val="121212"/>
          <w:sz w:val="21"/>
          <w:szCs w:val="21"/>
          <w:shd w:val="clear" w:color="auto" w:fill="FFFFFF"/>
        </w:rPr>
        <w:t>、</w:t>
      </w:r>
      <m:oMath>
        <m:sSup>
          <m:sSupPr>
            <m:ctrlPr>
              <w:ins w:id="255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Pr="0094118D"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  <w:t>都与</w:t>
      </w:r>
      <m:oMath>
        <m:sSup>
          <m:sSupPr>
            <m:ctrlPr>
              <w:ins w:id="256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λ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Pr="0094118D"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  <w:t>相关，得到了</w:t>
      </w:r>
      <m:oMath>
        <m:sSup>
          <m:sSupPr>
            <m:ctrlPr>
              <w:ins w:id="257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λ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Pr="0094118D"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  <w:t> </w:t>
      </w:r>
      <w:r w:rsidRPr="0094118D"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  <w:t>也就求得了超平面参数</w:t>
      </w:r>
      <w:r w:rsidRPr="0094118D">
        <w:rPr>
          <w:rFonts w:ascii="Times New Roman" w:hAnsi="Times New Roman" w:cs="Times New Roman" w:hint="eastAsia"/>
          <w:color w:val="121212"/>
          <w:sz w:val="21"/>
          <w:szCs w:val="21"/>
          <w:shd w:val="clear" w:color="auto" w:fill="FFFFFF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69"/>
      </w:tblGrid>
      <w:tr w:rsidR="00320417" w:rsidRPr="00DB2C65" w14:paraId="59501645" w14:textId="77777777" w:rsidTr="007B2FAC">
        <w:trPr>
          <w:jc w:val="center"/>
        </w:trPr>
        <w:tc>
          <w:tcPr>
            <w:tcW w:w="1053" w:type="dxa"/>
          </w:tcPr>
          <w:p w14:paraId="3D5CDBF0" w14:textId="77777777" w:rsidR="00320417" w:rsidRPr="00DB2C65" w:rsidRDefault="00320417" w:rsidP="007B2FA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X</m:t>
                </m:r>
              </m:oMath>
            </m:oMathPara>
          </w:p>
        </w:tc>
        <w:tc>
          <w:tcPr>
            <w:tcW w:w="1069" w:type="dxa"/>
          </w:tcPr>
          <w:p w14:paraId="2E6E5217" w14:textId="77777777" w:rsidR="00320417" w:rsidRPr="00DB2C65" w:rsidRDefault="00320417" w:rsidP="007B2FA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Y</m:t>
                </m:r>
              </m:oMath>
            </m:oMathPara>
          </w:p>
        </w:tc>
      </w:tr>
      <w:tr w:rsidR="00320417" w:rsidRPr="00DB2C65" w14:paraId="4C970AEE" w14:textId="77777777" w:rsidTr="007B2FAC">
        <w:trPr>
          <w:jc w:val="center"/>
        </w:trPr>
        <w:tc>
          <w:tcPr>
            <w:tcW w:w="1053" w:type="dxa"/>
          </w:tcPr>
          <w:p w14:paraId="70732DB4" w14:textId="77777777" w:rsidR="00320417" w:rsidRPr="00DB2C65" w:rsidRDefault="00320417" w:rsidP="007B2FA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1069" w:type="dxa"/>
          </w:tcPr>
          <w:p w14:paraId="0DAD4E07" w14:textId="77777777" w:rsidR="00320417" w:rsidRPr="00DB2C65" w:rsidRDefault="00320417" w:rsidP="007B2FA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320417" w:rsidRPr="00DB2C65" w14:paraId="585533B0" w14:textId="77777777" w:rsidTr="007B2FAC">
        <w:trPr>
          <w:trHeight w:val="461"/>
          <w:jc w:val="center"/>
        </w:trPr>
        <w:tc>
          <w:tcPr>
            <w:tcW w:w="1053" w:type="dxa"/>
          </w:tcPr>
          <w:p w14:paraId="598B22A1" w14:textId="77777777" w:rsidR="00320417" w:rsidRPr="00DB2C65" w:rsidRDefault="00320417" w:rsidP="007B2FA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1069" w:type="dxa"/>
          </w:tcPr>
          <w:p w14:paraId="49BC4FFB" w14:textId="77777777" w:rsidR="00320417" w:rsidRPr="00DB2C65" w:rsidRDefault="00320417" w:rsidP="007B2FA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B2C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320417" w:rsidRPr="00DB2C65" w14:paraId="2D1227E0" w14:textId="77777777" w:rsidTr="007B2FAC">
        <w:trPr>
          <w:jc w:val="center"/>
        </w:trPr>
        <w:tc>
          <w:tcPr>
            <w:tcW w:w="1053" w:type="dxa"/>
          </w:tcPr>
          <w:p w14:paraId="57ACC92B" w14:textId="77777777" w:rsidR="00320417" w:rsidRPr="00DB2C65" w:rsidRDefault="00320417" w:rsidP="007B2FA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</m:t>
                </m:r>
              </m:oMath>
            </m:oMathPara>
          </w:p>
        </w:tc>
        <w:tc>
          <w:tcPr>
            <w:tcW w:w="1069" w:type="dxa"/>
          </w:tcPr>
          <w:p w14:paraId="1AAE557C" w14:textId="77777777" w:rsidR="00320417" w:rsidRPr="00DB2C65" w:rsidRDefault="00320417" w:rsidP="007B2FA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1</m:t>
                </m:r>
              </m:oMath>
            </m:oMathPara>
          </w:p>
        </w:tc>
      </w:tr>
    </w:tbl>
    <w:p w14:paraId="47BD1F0C" w14:textId="77777777" w:rsidR="00320417" w:rsidRDefault="00320417" w:rsidP="00320417">
      <w:pPr>
        <w:pStyle w:val="a5"/>
        <w:shd w:val="clear" w:color="auto" w:fill="FFFFFF"/>
        <w:spacing w:before="0" w:beforeAutospacing="0" w:after="0" w:afterAutospacing="0"/>
        <w:ind w:right="144"/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</w:pPr>
    </w:p>
    <w:p w14:paraId="4C10BBCC" w14:textId="7806E624" w:rsidR="00320417" w:rsidRDefault="006A7F3C" w:rsidP="00320417">
      <w:pPr>
        <w:pStyle w:val="a5"/>
        <w:shd w:val="clear" w:color="auto" w:fill="FFFFFF"/>
        <w:spacing w:before="0" w:beforeAutospacing="0" w:after="0" w:afterAutospacing="0"/>
        <w:ind w:right="144"/>
        <w:rPr>
          <w:rFonts w:ascii="Times New Roman" w:hAnsi="Times New Roman" w:cs="Times New Roman"/>
          <w:sz w:val="21"/>
          <w:szCs w:val="21"/>
        </w:rPr>
      </w:pPr>
      <m:oMath>
        <m:d>
          <m:dPr>
            <m:begChr m:val="〈"/>
            <m:endChr m:val="〉"/>
            <m:ctrlPr>
              <w:ins w:id="258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259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  <w:color w:val="121212"/>
                    <w:sz w:val="21"/>
                    <w:szCs w:val="21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,</m:t>
            </m:r>
            <m:sSub>
              <m:sSubPr>
                <m:ctrlPr>
                  <w:ins w:id="260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sSup>
          <m:sSupPr>
            <m:ctrlPr>
              <w:ins w:id="261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3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=9</m:t>
        </m:r>
      </m:oMath>
      <w:r w:rsidR="00320417">
        <w:rPr>
          <w:rFonts w:ascii="Times New Roman" w:hAnsi="Times New Roman" w:cs="Times New Roman" w:hint="eastAsia"/>
          <w:sz w:val="21"/>
          <w:szCs w:val="21"/>
        </w:rPr>
        <w:t>，</w:t>
      </w:r>
      <m:oMath>
        <m:d>
          <m:dPr>
            <m:begChr m:val="〈"/>
            <m:endChr m:val="〉"/>
            <m:ctrlPr>
              <w:ins w:id="262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263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,</m:t>
            </m:r>
            <m:sSub>
              <m:sSubPr>
                <m:ctrlPr>
                  <w:ins w:id="264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sSup>
          <m:sSupPr>
            <m:ctrlPr>
              <w:ins w:id="265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1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=1</m:t>
        </m:r>
      </m:oMath>
      <w:r w:rsidR="00320417">
        <w:rPr>
          <w:rFonts w:ascii="Times New Roman" w:hAnsi="Times New Roman" w:cs="Times New Roman" w:hint="eastAsia"/>
          <w:sz w:val="21"/>
          <w:szCs w:val="21"/>
        </w:rPr>
        <w:t>，</w:t>
      </w:r>
      <m:oMath>
        <m:d>
          <m:dPr>
            <m:begChr m:val="〈"/>
            <m:endChr m:val="〉"/>
            <m:ctrlPr>
              <w:ins w:id="266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267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,</m:t>
            </m:r>
            <m:sSub>
              <m:sSubPr>
                <m:ctrlPr>
                  <w:ins w:id="268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</m:t>
        </m:r>
        <m:sSup>
          <m:sSupPr>
            <m:ctrlPr>
              <w:ins w:id="269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=1</m:t>
        </m:r>
      </m:oMath>
      <w:r w:rsidR="00320417">
        <w:rPr>
          <w:rFonts w:ascii="Times New Roman" w:hAnsi="Times New Roman" w:cs="Times New Roman" w:hint="eastAsia"/>
          <w:sz w:val="21"/>
          <w:szCs w:val="21"/>
        </w:rPr>
        <w:t>，</w:t>
      </w:r>
    </w:p>
    <w:p w14:paraId="3901587A" w14:textId="29DE6642" w:rsidR="00320417" w:rsidRPr="00081F05" w:rsidRDefault="006A7F3C" w:rsidP="00320417">
      <w:pPr>
        <w:pStyle w:val="a5"/>
        <w:shd w:val="clear" w:color="auto" w:fill="FFFFFF"/>
        <w:spacing w:before="0" w:beforeAutospacing="0" w:after="0" w:afterAutospacing="0"/>
        <w:ind w:right="144"/>
        <w:rPr>
          <w:rFonts w:ascii="Times New Roman" w:hAnsi="Times New Roman" w:cs="Times New Roman"/>
          <w:color w:val="121212"/>
          <w:sz w:val="21"/>
          <w:szCs w:val="21"/>
          <w:shd w:val="clear" w:color="auto" w:fill="FFFFFF"/>
        </w:rPr>
      </w:pPr>
      <m:oMath>
        <m:d>
          <m:dPr>
            <m:begChr m:val="〈"/>
            <m:endChr m:val="〉"/>
            <m:ctrlPr>
              <w:ins w:id="270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271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  <w:color w:val="121212"/>
                    <w:sz w:val="21"/>
                    <w:szCs w:val="21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,</m:t>
            </m:r>
            <m:sSub>
              <m:sSubPr>
                <m:ctrlPr>
                  <w:ins w:id="272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=3×1=3</m:t>
        </m:r>
      </m:oMath>
      <w:r w:rsidR="00320417">
        <w:rPr>
          <w:rFonts w:ascii="Times New Roman" w:hAnsi="Times New Roman" w:cs="Times New Roman" w:hint="eastAsia"/>
          <w:sz w:val="21"/>
          <w:szCs w:val="21"/>
        </w:rPr>
        <w:t>，</w:t>
      </w:r>
      <m:oMath>
        <m:d>
          <m:dPr>
            <m:begChr m:val="〈"/>
            <m:endChr m:val="〉"/>
            <m:ctrlPr>
              <w:ins w:id="273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274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  <w:color w:val="121212"/>
                    <w:sz w:val="21"/>
                    <w:szCs w:val="21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,</m:t>
            </m:r>
            <m:sSub>
              <m:sSubPr>
                <m:ctrlPr>
                  <w:ins w:id="275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=3×</m:t>
        </m:r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-1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=-3</m:t>
        </m:r>
      </m:oMath>
      <w:r w:rsidR="00320417">
        <w:rPr>
          <w:rFonts w:ascii="Times New Roman" w:hAnsi="Times New Roman" w:cs="Times New Roman" w:hint="eastAsia"/>
          <w:sz w:val="21"/>
          <w:szCs w:val="21"/>
        </w:rPr>
        <w:t>，</w:t>
      </w:r>
      <m:oMath>
        <m:d>
          <m:dPr>
            <m:begChr m:val="〈"/>
            <m:endChr m:val="〉"/>
            <m:ctrlPr>
              <w:ins w:id="276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277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,</m:t>
            </m:r>
            <m:sSub>
              <m:sSubPr>
                <m:ctrlPr>
                  <w:ins w:id="278" w:author="qing laiyun" w:date="2024-05-16T13:13:00Z">
                    <w:rPr>
                      <w:rFonts w:ascii="Cambria Math" w:hAnsi="Cambria Math" w:cs="Times New Roman"/>
                      <w:i/>
                      <w:color w:val="121212"/>
                      <w:sz w:val="21"/>
                      <w:szCs w:val="21"/>
                      <w:shd w:val="clear" w:color="auto" w:fill="FFFFFF"/>
                    </w:rPr>
                  </w:ins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1"/>
                    <w:szCs w:val="21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=1×</m:t>
        </m:r>
        <m:d>
          <m:d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</w:rPr>
              <m:t>-1</m:t>
            </m:r>
          </m:e>
        </m:d>
        <m:r>
          <w:rPr>
            <w:rFonts w:ascii="Cambria Math" w:hAnsi="Cambria Math" w:cs="Times New Roman"/>
            <w:sz w:val="21"/>
            <w:szCs w:val="21"/>
          </w:rPr>
          <m:t>=-1</m:t>
        </m:r>
      </m:oMath>
      <w:r w:rsidR="00320417">
        <w:rPr>
          <w:rFonts w:ascii="Times New Roman" w:hAnsi="Times New Roman" w:cs="Times New Roman" w:hint="eastAsia"/>
          <w:sz w:val="21"/>
          <w:szCs w:val="21"/>
        </w:rPr>
        <w:t>，</w:t>
      </w:r>
    </w:p>
    <w:p w14:paraId="03AC1239" w14:textId="77777777" w:rsidR="00320417" w:rsidRPr="00450AF0" w:rsidRDefault="00320417" w:rsidP="00320417">
      <w:pPr>
        <w:pStyle w:val="a5"/>
        <w:shd w:val="clear" w:color="auto" w:fill="FFFFFF"/>
        <w:spacing w:before="0" w:beforeAutospacing="0" w:after="0" w:afterAutospacing="0"/>
        <w:ind w:right="144"/>
        <w:rPr>
          <w:rFonts w:ascii="Helvetica Neue" w:hAnsi="Helvetica Neue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r>
            <w:rPr>
              <w:rFonts w:ascii="Cambria Math" w:hAnsi="Cambria Math" w:cs="Times New Roman" w:hint="eastAsia"/>
              <w:sz w:val="21"/>
              <w:szCs w:val="21"/>
            </w:rPr>
            <m:t>Q</m:t>
          </m:r>
          <m:d>
            <m:dPr>
              <m:ctrlPr>
                <w:ins w:id="279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dPr>
            <m:e>
              <m:sSub>
                <m:sSubPr>
                  <m:ctrlPr>
                    <w:ins w:id="280" w:author="qing laiyun" w:date="2024-05-16T13:13:00Z"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ins w:id="281" w:author="qing laiyun" w:date="2024-05-16T13:13:00Z"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ins w:id="282" w:author="qing laiyun" w:date="2024-05-16T13:13:00Z"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=  </m:t>
          </m:r>
          <m:f>
            <m:fPr>
              <m:ctrlPr>
                <w:ins w:id="283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nary>
            <m:naryPr>
              <m:chr m:val="∑"/>
              <m:limLoc m:val="subSup"/>
              <m:ctrlPr>
                <w:ins w:id="284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  <m:e>
              <m:nary>
                <m:naryPr>
                  <m:chr m:val="∑"/>
                  <m:limLoc m:val="subSup"/>
                  <m:ctrlPr>
                    <w:ins w:id="285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naryPr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p>
                <m:e>
                  <m:sSub>
                    <m:sSubPr>
                      <m:ctrlPr>
                        <w:ins w:id="286" w:author="qing laiyun" w:date="2024-05-16T13:13:00Z"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287" w:author="qing laiyun" w:date="2024-05-16T13:13:00Z"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j</m:t>
                      </m:r>
                    </m:sub>
                  </m:sSub>
                  <m:sSub>
                    <m:sSubPr>
                      <m:ctrlPr>
                        <w:ins w:id="288" w:author="qing laiyun" w:date="2024-05-16T13:13:00Z"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289" w:author="qing laiyun" w:date="2024-05-16T13:13:00Z"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j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ins w:id="290" w:author="qing laiyun" w:date="2024-05-16T13:13:00Z"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291" w:author="qing laiyun" w:date="2024-05-16T13:13:00Z">
                              <w:rPr>
                                <w:rFonts w:ascii="Cambria Math" w:hAnsi="Cambria Math" w:cs="Times New Roman"/>
                                <w:i/>
                                <w:color w:val="121212"/>
                                <w:sz w:val="21"/>
                                <w:szCs w:val="21"/>
                                <w:shd w:val="clear" w:color="auto" w:fill="FFFFFF"/>
                              </w:rPr>
                            </w:ins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121212"/>
                              <w:sz w:val="21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121212"/>
                              <w:sz w:val="21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color w:val="121212"/>
                          <w:sz w:val="21"/>
                          <w:szCs w:val="21"/>
                          <w:shd w:val="clear" w:color="auto" w:fill="FFFFFF"/>
                        </w:rPr>
                        <m:t>,</m:t>
                      </m:r>
                      <m:sSub>
                        <m:sSubPr>
                          <m:ctrlPr>
                            <w:ins w:id="292" w:author="qing laiyun" w:date="2024-05-16T13:13:00Z">
                              <w:rPr>
                                <w:rFonts w:ascii="Cambria Math" w:hAnsi="Cambria Math" w:cs="Times New Roman"/>
                                <w:i/>
                                <w:color w:val="121212"/>
                                <w:sz w:val="21"/>
                                <w:szCs w:val="21"/>
                                <w:shd w:val="clear" w:color="auto" w:fill="FFFFFF"/>
                              </w:rPr>
                            </w:ins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121212"/>
                              <w:sz w:val="21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121212"/>
                              <w:sz w:val="21"/>
                              <w:szCs w:val="21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1"/>
              <w:szCs w:val="21"/>
            </w:rPr>
            <m:t>-</m:t>
          </m:r>
          <m:nary>
            <m:naryPr>
              <m:chr m:val="∑"/>
              <m:limLoc m:val="subSup"/>
              <m:ctrlPr>
                <w:ins w:id="293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  <m:e>
              <m:sSub>
                <m:sSubPr>
                  <m:ctrlPr>
                    <w:ins w:id="294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7B43B646" w14:textId="4A66F529" w:rsidR="00320417" w:rsidRPr="00FF7BD6" w:rsidRDefault="00320417" w:rsidP="00320417">
      <w:pPr>
        <w:pStyle w:val="a5"/>
        <w:shd w:val="clear" w:color="auto" w:fill="FFFFFF"/>
        <w:spacing w:before="0" w:beforeAutospacing="0" w:after="0" w:afterAutospacing="0"/>
        <w:ind w:left="144" w:right="144" w:firstLineChars="500" w:firstLine="1050"/>
        <w:rPr>
          <w:rFonts w:ascii="Helvetica Neue" w:hAnsi="Helvetica Neue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 xml:space="preserve">                         = </m:t>
          </m:r>
          <m:f>
            <m:fPr>
              <m:ctrlPr>
                <w:ins w:id="295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d>
            <m:dPr>
              <m:ctrlPr>
                <w:ins w:id="296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9</m:t>
              </m:r>
              <m:sSubSup>
                <m:sSubSupPr>
                  <m:ctrlPr>
                    <w:ins w:id="297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ins w:id="298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1"/>
                </w:rPr>
                <m:t>+</m:t>
              </m:r>
              <m:sSubSup>
                <m:sSubSupPr>
                  <m:ctrlPr>
                    <w:ins w:id="299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1"/>
                  <w:szCs w:val="21"/>
                </w:rPr>
                <m:t>+3</m:t>
              </m:r>
              <m:sSub>
                <m:sSubPr>
                  <m:ctrlPr>
                    <w:ins w:id="300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ins w:id="301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-3</m:t>
              </m:r>
              <m:sSub>
                <m:sSubPr>
                  <m:ctrlPr>
                    <w:ins w:id="302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ins w:id="303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-</m:t>
              </m:r>
              <m:sSub>
                <m:sSubPr>
                  <m:ctrlPr>
                    <w:ins w:id="304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ins w:id="305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1"/>
              <w:szCs w:val="21"/>
            </w:rPr>
            <m:t>-</m:t>
          </m:r>
          <m:sSub>
            <m:sSubPr>
              <m:ctrlPr>
                <w:ins w:id="306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-</m:t>
          </m:r>
          <m:sSub>
            <m:sSubPr>
              <m:ctrlPr>
                <w:ins w:id="307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-</m:t>
          </m:r>
          <m:sSub>
            <m:sSubPr>
              <m:ctrlPr>
                <w:ins w:id="308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b>
          </m:sSub>
        </m:oMath>
      </m:oMathPara>
    </w:p>
    <w:p w14:paraId="6FB483A7" w14:textId="77777777" w:rsidR="00320417" w:rsidRPr="00FF7BD6" w:rsidRDefault="00320417" w:rsidP="00320417">
      <w:pPr>
        <w:pStyle w:val="a5"/>
        <w:shd w:val="clear" w:color="auto" w:fill="FFFFFF"/>
        <w:spacing w:before="0" w:beforeAutospacing="0" w:after="0" w:afterAutospacing="0"/>
        <w:ind w:left="144" w:right="144" w:firstLine="714"/>
        <w:rPr>
          <w:rFonts w:ascii="Helvetica Neue" w:hAnsi="Helvetica Neue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s.t.</m:t>
          </m:r>
          <m:r>
            <w:rPr>
              <w:rFonts w:ascii="Cambria Math" w:hAnsi="Cambria Math"/>
              <w:sz w:val="21"/>
              <w:szCs w:val="21"/>
            </w:rPr>
            <m:t xml:space="preserve">  </m:t>
          </m:r>
          <m:sSub>
            <m:sSubPr>
              <m:ctrlPr>
                <w:ins w:id="309" w:author="qing laiyun" w:date="2024-05-16T13:13:00Z">
                  <w:rPr>
                    <w:rFonts w:ascii="Cambria Math" w:hAnsi="Cambria Math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ins w:id="310" w:author="qing laiyun" w:date="2024-05-16T13:13:00Z">
                  <w:rPr>
                    <w:rFonts w:ascii="Cambria Math" w:hAnsi="Cambria Math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ins w:id="311" w:author="qing laiyun" w:date="2024-05-16T13:13:00Z">
                  <w:rPr>
                    <w:rFonts w:ascii="Cambria Math" w:hAnsi="Cambria Math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7B2B90FB" w14:textId="77777777" w:rsidR="00320417" w:rsidRPr="00FF7BD6" w:rsidRDefault="00320417" w:rsidP="00320417">
      <w:pPr>
        <w:pStyle w:val="a5"/>
        <w:shd w:val="clear" w:color="auto" w:fill="FFFFFF"/>
        <w:spacing w:before="0" w:beforeAutospacing="0" w:after="0" w:afterAutospacing="0"/>
        <w:ind w:left="144" w:right="144" w:firstLineChars="450" w:firstLine="945"/>
        <w:rPr>
          <w:rFonts w:ascii="Helvetica Neue" w:hAnsi="Helvetica Neue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 xml:space="preserve">        </m:t>
          </m:r>
          <m:sSub>
            <m:sSubPr>
              <m:ctrlPr>
                <w:ins w:id="312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kern w:val="2"/>
              <w:sz w:val="21"/>
              <w:szCs w:val="21"/>
            </w:rPr>
            <m:t>≥</m:t>
          </m:r>
          <m:r>
            <w:rPr>
              <w:rFonts w:ascii="Cambria Math" w:hAnsi="Cambria Math" w:cs="Times New Roman"/>
              <w:sz w:val="21"/>
              <w:szCs w:val="21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，</m:t>
          </m:r>
          <m:r>
            <w:rPr>
              <w:rFonts w:ascii="Cambria Math" w:hAnsi="Cambria Math" w:cs="Times New Roman"/>
              <w:sz w:val="21"/>
              <w:szCs w:val="21"/>
            </w:rPr>
            <m:t>i=1,…,3</m:t>
          </m:r>
        </m:oMath>
      </m:oMathPara>
    </w:p>
    <w:p w14:paraId="5165DC00" w14:textId="77777777" w:rsidR="00320417" w:rsidRDefault="00320417" w:rsidP="00320417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pacing w:val="-6"/>
          <w:sz w:val="21"/>
          <w:szCs w:val="21"/>
        </w:rPr>
        <w:t>由</w:t>
      </w:r>
      <m:oMath>
        <m:sSub>
          <m:sSubPr>
            <m:ctrlPr>
              <w:ins w:id="313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ins w:id="314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ins w:id="315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1"/>
          <w:szCs w:val="21"/>
        </w:rPr>
        <w:t>，得到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将</w:t>
      </w:r>
      <m:oMath>
        <m:sSub>
          <m:sSubPr>
            <m:ctrlPr>
              <w:ins w:id="316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ins w:id="317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ins w:id="318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1"/>
          <w:szCs w:val="21"/>
        </w:rPr>
        <w:t>，将其带入目标函数</w:t>
      </w:r>
    </w:p>
    <w:p w14:paraId="4BB5DEB7" w14:textId="77777777" w:rsidR="00320417" w:rsidRPr="004452C0" w:rsidRDefault="00320417" w:rsidP="00320417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 w:hint="eastAsia"/>
              <w:sz w:val="21"/>
              <w:szCs w:val="21"/>
            </w:rPr>
            <m:t>Q</m:t>
          </m:r>
          <m:d>
            <m:dPr>
              <m:ctrlPr>
                <w:ins w:id="319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dPr>
            <m:e>
              <m:sSub>
                <m:sSubPr>
                  <m:ctrlPr>
                    <w:ins w:id="320" w:author="qing laiyun" w:date="2024-05-16T13:13:00Z"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ins w:id="321" w:author="qing laiyun" w:date="2024-05-16T13:13:00Z"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Times New Roman" w:hAnsi="Times New Roman" w:cs="Times New Roman"/>
              <w:sz w:val="21"/>
              <w:szCs w:val="21"/>
            </w:rPr>
            <m:t> </m:t>
          </m:r>
          <m:r>
            <w:rPr>
              <w:rFonts w:ascii="Cambria Math" w:hAnsi="Cambria Math" w:cs="Times New Roman" w:hint="eastAsia"/>
              <w:sz w:val="21"/>
              <w:szCs w:val="21"/>
            </w:rPr>
            <m:t>=</m:t>
          </m:r>
          <m:r>
            <w:rPr>
              <w:rFonts w:ascii="Cambria Math" w:hAnsi="Cambria Math" w:cs="Times New Roman"/>
              <w:sz w:val="21"/>
              <w:szCs w:val="21"/>
            </w:rPr>
            <m:t>4</m:t>
          </m:r>
          <m:sSubSup>
            <m:sSubSupPr>
              <m:ctrlPr>
                <w:ins w:id="322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ins w:id="323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sSubSup>
            <m:sSubSupPr>
              <m:ctrlPr>
                <w:ins w:id="324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+10</m:t>
          </m:r>
          <m:sSub>
            <m:sSubPr>
              <m:ctrlPr>
                <w:ins w:id="325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ins w:id="326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-2</m:t>
          </m:r>
          <m:sSub>
            <m:sSubPr>
              <m:ctrlPr>
                <w:ins w:id="327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-2</m:t>
          </m:r>
          <m:sSub>
            <m:sSubPr>
              <m:ctrlPr>
                <w:ins w:id="328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</m:sSub>
        </m:oMath>
      </m:oMathPara>
    </w:p>
    <w:p w14:paraId="1B2DEFD8" w14:textId="77777777" w:rsidR="00320417" w:rsidRPr="00FF7BD6" w:rsidRDefault="006A7F3C" w:rsidP="00320417">
      <w:pPr>
        <w:spacing w:line="360" w:lineRule="auto"/>
        <w:rPr>
          <w:rFonts w:ascii="Times New Roman" w:hAnsi="Times New Roman" w:cs="Times New Roman"/>
          <w:spacing w:val="-6"/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ins w:id="329" w:author="qing laiyun" w:date="2024-05-16T13:13:00Z">
                  <w:rPr>
                    <w:rFonts w:ascii="Cambria Math" w:hAnsi="Cambria Math" w:cs="Times New Roman"/>
                    <w:i/>
                    <w:spacing w:val="-6"/>
                    <w:sz w:val="21"/>
                    <w:szCs w:val="21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330" w:author="qing laiyun" w:date="2024-05-16T13:13:00Z">
                      <w:rPr>
                        <w:rFonts w:ascii="Cambria Math" w:hAnsi="Cambria Math" w:cs="Times New Roman"/>
                        <w:i/>
                        <w:spacing w:val="-6"/>
                        <w:sz w:val="21"/>
                        <w:szCs w:val="21"/>
                      </w:rPr>
                    </w:ins>
                  </m:ctrlPr>
                </m:mPr>
                <m:mr>
                  <m:e>
                    <m:f>
                      <m:fPr>
                        <m:ctrlPr>
                          <w:ins w:id="331" w:author="qing laiyun" w:date="2024-05-16T13:13:00Z">
                            <w:rPr>
                              <w:rFonts w:ascii="Cambria Math" w:hAnsi="Cambria Math" w:cs="Times New Roman"/>
                              <w:i/>
                              <w:spacing w:val="-6"/>
                              <w:sz w:val="21"/>
                              <w:szCs w:val="21"/>
                            </w:rPr>
                          </w:ins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pacing w:val="-6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 w:hint="eastAsia"/>
                            <w:sz w:val="21"/>
                            <w:szCs w:val="21"/>
                          </w:rPr>
                          <m:t>Q</m:t>
                        </m:r>
                        <m:d>
                          <m:dPr>
                            <m:ctrlPr>
                              <w:ins w:id="332" w:author="qing laiyun" w:date="2024-05-16T13:13:00Z"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w:ins>
                            </m:ctrlPr>
                          </m:dPr>
                          <m:e>
                            <m:sSub>
                              <m:sSubPr>
                                <m:ctrlPr>
                                  <w:ins w:id="333" w:author="qing laiyun" w:date="2024-05-16T13:13:00Z"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</m:t>
                            </m:r>
                            <m:sSub>
                              <m:sSubPr>
                                <m:ctrlPr>
                                  <w:ins w:id="334" w:author="qing laiyun" w:date="2024-05-16T13:13:00Z"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pacing w:val="-6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ins w:id="335" w:author="qing laiyun" w:date="2024-05-16T13:13:00Z"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pacing w:val="-6"/>
                        <w:sz w:val="21"/>
                        <w:szCs w:val="21"/>
                      </w:rPr>
                      <m:t>=8</m:t>
                    </m:r>
                    <m:sSub>
                      <m:sSubPr>
                        <m:ctrlPr>
                          <w:ins w:id="336" w:author="qing laiyun" w:date="2024-05-16T13:13:00Z"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+10</m:t>
                    </m:r>
                    <m:sSub>
                      <m:sSubPr>
                        <m:ctrlPr>
                          <w:ins w:id="337" w:author="qing laiyun" w:date="2024-05-16T13:13:00Z"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-2=0</m:t>
                    </m:r>
                  </m:e>
                </m:mr>
                <m:mr>
                  <m:e>
                    <m:f>
                      <m:fPr>
                        <m:ctrlPr>
                          <w:ins w:id="338" w:author="qing laiyun" w:date="2024-05-16T13:13:00Z">
                            <w:rPr>
                              <w:rFonts w:ascii="Cambria Math" w:hAnsi="Cambria Math" w:cs="Times New Roman"/>
                              <w:i/>
                              <w:spacing w:val="-6"/>
                              <w:sz w:val="21"/>
                              <w:szCs w:val="21"/>
                            </w:rPr>
                          </w:ins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pacing w:val="-6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 w:hint="eastAsia"/>
                            <w:sz w:val="21"/>
                            <w:szCs w:val="21"/>
                          </w:rPr>
                          <m:t>Q</m:t>
                        </m:r>
                        <m:d>
                          <m:dPr>
                            <m:ctrlPr>
                              <w:ins w:id="339" w:author="qing laiyun" w:date="2024-05-16T13:13:00Z"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w:ins>
                            </m:ctrlPr>
                          </m:dPr>
                          <m:e>
                            <m:sSub>
                              <m:sSubPr>
                                <m:ctrlPr>
                                  <w:ins w:id="340" w:author="qing laiyun" w:date="2024-05-16T13:13:00Z"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</m:t>
                            </m:r>
                            <m:sSub>
                              <m:sSubPr>
                                <m:ctrlPr>
                                  <w:ins w:id="341" w:author="qing laiyun" w:date="2024-05-16T13:13:00Z"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w:ins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pacing w:val="-6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ins w:id="342" w:author="qing laiyun" w:date="2024-05-16T13:13:00Z"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pacing w:val="-6"/>
                        <w:sz w:val="21"/>
                        <w:szCs w:val="21"/>
                      </w:rPr>
                      <m:t>=10</m:t>
                    </m:r>
                    <m:sSub>
                      <m:sSubPr>
                        <m:ctrlPr>
                          <w:ins w:id="343" w:author="qing laiyun" w:date="2024-05-16T13:13:00Z"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+13</m:t>
                    </m:r>
                    <m:sSub>
                      <m:sSubPr>
                        <m:ctrlPr>
                          <w:ins w:id="344" w:author="qing laiyun" w:date="2024-05-16T13:13:00Z"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-2=0</m:t>
                    </m:r>
                  </m:e>
                </m:mr>
              </m:m>
            </m:e>
          </m:d>
        </m:oMath>
      </m:oMathPara>
    </w:p>
    <w:p w14:paraId="4C56F162" w14:textId="77777777" w:rsidR="00320417" w:rsidRDefault="00320417" w:rsidP="00320417">
      <w:pPr>
        <w:spacing w:line="360" w:lineRule="auto"/>
        <w:rPr>
          <w:rFonts w:ascii="Times New Roman" w:hAnsi="Times New Roman" w:cs="Times New Roman"/>
          <w:spacing w:val="-6"/>
          <w:sz w:val="21"/>
          <w:szCs w:val="21"/>
        </w:rPr>
      </w:pPr>
      <w:r>
        <w:rPr>
          <w:rFonts w:ascii="Times New Roman" w:hAnsi="Times New Roman" w:cs="Times New Roman" w:hint="eastAsia"/>
          <w:spacing w:val="-6"/>
          <w:sz w:val="21"/>
          <w:szCs w:val="21"/>
        </w:rPr>
        <w:t>由</w:t>
      </w:r>
      <m:oMath>
        <m:r>
          <w:rPr>
            <w:rFonts w:ascii="Cambria Math" w:hAnsi="Cambria Math" w:cs="Times New Roman"/>
            <w:spacing w:val="-6"/>
            <w:sz w:val="21"/>
            <w:szCs w:val="21"/>
          </w:rPr>
          <m:t>8</m:t>
        </m:r>
        <m:sSub>
          <m:sSubPr>
            <m:ctrlPr>
              <w:ins w:id="345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+10</m:t>
        </m:r>
        <m:sSub>
          <m:sSubPr>
            <m:ctrlPr>
              <w:ins w:id="346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-2=0</m:t>
        </m:r>
      </m:oMath>
      <w:r>
        <w:rPr>
          <w:rFonts w:ascii="Times New Roman" w:hAnsi="Times New Roman" w:cs="Times New Roman" w:hint="eastAsia"/>
          <w:sz w:val="21"/>
          <w:szCs w:val="21"/>
        </w:rPr>
        <w:t>，得到</w:t>
      </w:r>
      <m:oMath>
        <m:sSub>
          <m:sSubPr>
            <m:ctrlPr>
              <w:ins w:id="347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ins w:id="348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</m:den>
        </m:f>
        <m:r>
          <w:rPr>
            <w:rFonts w:ascii="Cambria Math" w:hAnsi="Cambria Math" w:cs="Times New Roman"/>
            <w:sz w:val="21"/>
            <w:szCs w:val="21"/>
          </w:rPr>
          <m:t>-</m:t>
        </m:r>
        <m:f>
          <m:fPr>
            <m:ctrlPr>
              <w:ins w:id="349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5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</m:den>
        </m:f>
        <m:sSub>
          <m:sSubPr>
            <m:ctrlPr>
              <w:ins w:id="350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1"/>
          <w:szCs w:val="21"/>
        </w:rPr>
        <w:t>，代入</w:t>
      </w:r>
      <m:oMath>
        <m:r>
          <w:rPr>
            <w:rFonts w:ascii="Cambria Math" w:hAnsi="Cambria Math" w:cs="Times New Roman" w:hint="eastAsia"/>
            <w:sz w:val="21"/>
            <w:szCs w:val="21"/>
          </w:rPr>
          <m:t>Q</m:t>
        </m:r>
        <m:d>
          <m:dPr>
            <m:ctrlPr>
              <w:ins w:id="351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352" w:author="qing laiyun" w:date="2024-05-16T13:13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ins w:id="353" w:author="qing laiyun" w:date="2024-05-16T13:13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1"/>
            <w:szCs w:val="21"/>
          </w:rPr>
          <m:t>=-</m:t>
        </m:r>
        <m:f>
          <m:fPr>
            <m:ctrlPr>
              <w:ins w:id="354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</m:den>
        </m:f>
        <m:sSubSup>
          <m:sSubSupPr>
            <m:ctrlPr>
              <w:ins w:id="355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SupPr>
          <m:e>
            <m:r>
              <w:rPr>
                <w:rFonts w:ascii="Cambria Math" w:hAnsi="Cambria Math" w:cs="Times New Roman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p>
        </m:sSubSup>
        <m:r>
          <w:rPr>
            <w:rFonts w:ascii="Cambria Math" w:hAnsi="Cambria Math" w:cs="Times New Roman"/>
            <w:sz w:val="21"/>
            <w:szCs w:val="21"/>
          </w:rPr>
          <m:t>-</m:t>
        </m:r>
        <m:f>
          <m:fPr>
            <m:ctrlPr>
              <w:ins w:id="356" w:author="qing laiyun" w:date="2024-05-16T13:13:00Z">
                <w:rPr>
                  <w:rFonts w:ascii="Cambria Math" w:hAnsi="Cambria Math" w:cs="Times New Roman"/>
                  <w:spacing w:val="-6"/>
                  <w:sz w:val="21"/>
                  <w:szCs w:val="21"/>
                </w:rPr>
              </w:ins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pacing w:val="-6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pacing w:val="-6"/>
                <w:sz w:val="21"/>
                <w:szCs w:val="21"/>
              </w:rPr>
              <m:t>2</m:t>
            </m:r>
          </m:den>
        </m:f>
        <m:sSub>
          <m:sSubPr>
            <m:ctrlPr>
              <w:ins w:id="357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+</m:t>
        </m:r>
        <m:f>
          <m:fPr>
            <m:ctrlPr>
              <w:ins w:id="358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</m:den>
        </m:f>
      </m:oMath>
      <w:r>
        <w:rPr>
          <w:rFonts w:ascii="Times New Roman" w:hAnsi="Times New Roman" w:cs="Times New Roman" w:hint="eastAsia"/>
          <w:sz w:val="21"/>
          <w:szCs w:val="21"/>
        </w:rPr>
        <w:t>。易知</w:t>
      </w:r>
      <m:oMath>
        <m:sSub>
          <m:sSubPr>
            <m:ctrlPr>
              <w:ins w:id="359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=-1</m:t>
        </m:r>
      </m:oMath>
      <w:r>
        <w:rPr>
          <w:rFonts w:ascii="Times New Roman" w:hAnsi="Times New Roman" w:cs="Times New Roman" w:hint="eastAsia"/>
          <w:sz w:val="21"/>
          <w:szCs w:val="21"/>
        </w:rPr>
        <w:t>时</w:t>
      </w:r>
      <m:oMath>
        <m:r>
          <w:rPr>
            <w:rFonts w:ascii="Cambria Math" w:hAnsi="Cambria Math" w:cs="Times New Roman" w:hint="eastAsia"/>
            <w:sz w:val="21"/>
            <w:szCs w:val="21"/>
          </w:rPr>
          <m:t>Q</m:t>
        </m:r>
        <m:d>
          <m:dPr>
            <m:ctrlPr>
              <w:ins w:id="360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dPr>
          <m:e>
            <m:sSub>
              <m:sSubPr>
                <m:ctrlPr>
                  <w:ins w:id="361" w:author="qing laiyun" w:date="2024-05-16T13:13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ins w:id="362" w:author="qing laiyun" w:date="2024-05-16T13:13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</m:e>
        </m:d>
      </m:oMath>
      <w:r w:rsidRPr="004452C0">
        <w:rPr>
          <w:rFonts w:ascii="Times New Roman" w:hAnsi="Times New Roman" w:cs="Times New Roman"/>
          <w:spacing w:val="-6"/>
          <w:sz w:val="21"/>
          <w:szCs w:val="21"/>
        </w:rPr>
        <w:t>取极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大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值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。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但是注意到这里的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 </w:t>
      </w:r>
      <m:oMath>
        <m:sSub>
          <m:sSubPr>
            <m:ctrlPr>
              <w:ins w:id="363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pacing w:val="-6"/>
            <w:sz w:val="21"/>
            <w:szCs w:val="21"/>
          </w:rPr>
          <m:t>-1</m:t>
        </m:r>
      </m:oMath>
      <w:r w:rsidRPr="004452C0">
        <w:rPr>
          <w:rFonts w:ascii="Times New Roman" w:hAnsi="Times New Roman" w:cs="Times New Roman"/>
          <w:spacing w:val="-6"/>
          <w:sz w:val="21"/>
          <w:szCs w:val="21"/>
        </w:rPr>
        <w:t>不满足约束条件</w:t>
      </w:r>
      <m:oMath>
        <m:sSub>
          <m:sSubPr>
            <m:ctrlPr>
              <w:ins w:id="364" w:author="qing laiyun" w:date="2024-05-16T13:13:00Z">
                <w:rPr>
                  <w:rFonts w:ascii="Cambria Math" w:hAnsi="Cambria Math" w:cs="Times New Roman"/>
                  <w:spacing w:val="-6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pacing w:val="-6"/>
                <w:sz w:val="21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6"/>
                <w:sz w:val="21"/>
                <w:szCs w:val="21"/>
              </w:rPr>
              <m:t>2</m:t>
            </m:r>
          </m:sub>
        </m:sSub>
        <m:r>
          <m:rPr>
            <m:nor/>
          </m:rPr>
          <w:rPr>
            <w:rFonts w:ascii="Times New Roman" w:hAnsi="Times New Roman" w:cs="Times New Roman"/>
            <w:spacing w:val="-6"/>
            <w:sz w:val="21"/>
            <w:szCs w:val="21"/>
          </w:rPr>
          <m:t>≥</m:t>
        </m:r>
        <m:r>
          <m:rPr>
            <m:sty m:val="p"/>
          </m:rPr>
          <w:rPr>
            <w:rFonts w:ascii="Cambria Math" w:hAnsi="Cambria Math" w:cs="Times New Roman"/>
            <w:spacing w:val="-6"/>
            <w:sz w:val="21"/>
            <w:szCs w:val="21"/>
          </w:rPr>
          <m:t>0</m:t>
        </m:r>
      </m:oMath>
      <w:r w:rsidRPr="004452C0">
        <w:rPr>
          <w:rFonts w:ascii="Times New Roman" w:hAnsi="Times New Roman" w:cs="Times New Roman"/>
          <w:spacing w:val="-6"/>
          <w:sz w:val="21"/>
          <w:szCs w:val="21"/>
        </w:rPr>
        <w:t> 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，所以此时极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大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值就不在边界内而是在边界上，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需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分别考虑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 </w:t>
      </w:r>
      <m:oMath>
        <m:sSub>
          <m:sSubPr>
            <m:ctrlPr>
              <w:ins w:id="365" w:author="qing laiyun" w:date="2024-05-16T13:13:00Z">
                <w:rPr>
                  <w:rFonts w:ascii="Cambria Math" w:hAnsi="Cambria Math" w:cs="Times New Roman"/>
                  <w:spacing w:val="-6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pacing w:val="-6"/>
                <w:sz w:val="21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6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6"/>
            <w:sz w:val="21"/>
            <w:szCs w:val="21"/>
          </w:rPr>
          <m:t>,</m:t>
        </m:r>
        <m:sSub>
          <m:sSubPr>
            <m:ctrlPr>
              <w:ins w:id="366" w:author="qing laiyun" w:date="2024-05-16T13:13:00Z">
                <w:rPr>
                  <w:rFonts w:ascii="Cambria Math" w:hAnsi="Cambria Math" w:cs="Times New Roman"/>
                  <w:spacing w:val="-6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pacing w:val="-6"/>
                <w:sz w:val="21"/>
                <w:szCs w:val="21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6"/>
                <w:sz w:val="21"/>
                <w:szCs w:val="21"/>
              </w:rPr>
              <m:t>2</m:t>
            </m:r>
          </m:sub>
        </m:sSub>
      </m:oMath>
      <w:r w:rsidRPr="004452C0">
        <w:rPr>
          <w:rFonts w:ascii="Times New Roman" w:hAnsi="Times New Roman" w:cs="Times New Roman"/>
          <w:spacing w:val="-6"/>
          <w:sz w:val="21"/>
          <w:szCs w:val="21"/>
        </w:rPr>
        <w:t>为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 0 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的情况</w:t>
      </w:r>
      <w:r w:rsidRPr="004452C0">
        <w:rPr>
          <w:rFonts w:ascii="Times New Roman" w:hAnsi="Times New Roman" w:cs="Times New Roman" w:hint="eastAsia"/>
          <w:spacing w:val="-6"/>
          <w:sz w:val="21"/>
          <w:szCs w:val="21"/>
        </w:rPr>
        <w:t>：</w:t>
      </w:r>
    </w:p>
    <w:p w14:paraId="3E77141E" w14:textId="77777777" w:rsidR="00320417" w:rsidRPr="00975148" w:rsidRDefault="006A7F3C" w:rsidP="00320417">
      <w:pPr>
        <w:pStyle w:val="a3"/>
        <w:numPr>
          <w:ilvl w:val="0"/>
          <w:numId w:val="31"/>
        </w:numPr>
        <w:topLinePunct/>
        <w:spacing w:before="126" w:line="360" w:lineRule="auto"/>
        <w:ind w:firstLineChars="0"/>
        <w:rPr>
          <w:rFonts w:ascii="Times New Roman" w:hAnsi="Times New Roman" w:cs="Times New Roman"/>
          <w:sz w:val="21"/>
          <w:szCs w:val="21"/>
        </w:rPr>
      </w:pPr>
      <m:oMath>
        <m:sSub>
          <m:sSubPr>
            <m:ctrlPr>
              <w:ins w:id="367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=0</m:t>
        </m:r>
      </m:oMath>
      <w:r w:rsidR="00320417" w:rsidRPr="00975148">
        <w:rPr>
          <w:rFonts w:ascii="Times New Roman" w:hAnsi="Times New Roman" w:cs="Times New Roman" w:hint="eastAsia"/>
          <w:spacing w:val="-6"/>
          <w:sz w:val="21"/>
          <w:szCs w:val="21"/>
        </w:rPr>
        <w:t>，</w:t>
      </w:r>
      <m:oMath>
        <m:r>
          <w:rPr>
            <w:rFonts w:ascii="Cambria Math" w:hAnsi="Cambria Math" w:cs="Times New Roman"/>
            <w:spacing w:val="-6"/>
            <w:sz w:val="21"/>
            <w:szCs w:val="21"/>
          </w:rPr>
          <m:t>10</m:t>
        </m:r>
        <m:sSub>
          <m:sSubPr>
            <m:ctrlPr>
              <w:ins w:id="368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+13</m:t>
        </m:r>
        <m:sSub>
          <m:sSubPr>
            <m:ctrlPr>
              <w:ins w:id="369" w:author="qing laiyun" w:date="2024-05-16T13:13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-2=0</m:t>
        </m:r>
      </m:oMath>
      <w:r w:rsidR="00320417">
        <w:rPr>
          <w:rFonts w:ascii="Times New Roman" w:hAnsi="Times New Roman" w:cs="Times New Roman" w:hint="eastAsia"/>
          <w:kern w:val="0"/>
          <w:sz w:val="21"/>
          <w:szCs w:val="21"/>
        </w:rPr>
        <w:t>，</w:t>
      </w:r>
      <m:oMath>
        <m:sSub>
          <m:sSubPr>
            <m:ctrlPr>
              <w:ins w:id="370" w:author="qing laiyun" w:date="2024-05-16T13:13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ins w:id="371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13</m:t>
            </m:r>
          </m:den>
        </m:f>
      </m:oMath>
      <w:r w:rsidR="00320417">
        <w:rPr>
          <w:rFonts w:ascii="Times New Roman" w:hAnsi="Times New Roman" w:cs="Times New Roman" w:hint="eastAsia"/>
          <w:kern w:val="0"/>
          <w:sz w:val="21"/>
          <w:szCs w:val="21"/>
        </w:rPr>
        <w:t>，</w:t>
      </w:r>
      <m:oMath>
        <m:r>
          <w:rPr>
            <w:rFonts w:ascii="Cambria Math" w:hAnsi="Cambria Math" w:cs="Times New Roman" w:hint="eastAsia"/>
            <w:sz w:val="21"/>
            <w:szCs w:val="21"/>
          </w:rPr>
          <m:t>Q</m:t>
        </m:r>
        <m:d>
          <m:dPr>
            <m:ctrlPr>
              <w:ins w:id="372" w:author="qing laiyun" w:date="2024-05-16T13:13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</m:t>
            </m:r>
            <m:f>
              <m:fPr>
                <m:ctrlPr>
                  <w:ins w:id="373" w:author="qing laiyun" w:date="2024-05-16T13:13:00Z">
                    <w:rPr>
                      <w:rFonts w:ascii="Cambria Math" w:eastAsia="宋体" w:hAnsi="Cambria Math"/>
                      <w:i/>
                      <w:kern w:val="0"/>
                      <w:sz w:val="21"/>
                      <w:szCs w:val="21"/>
                    </w:rPr>
                  </w:ins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13</m:t>
                </m:r>
              </m:den>
            </m:f>
          </m:e>
        </m:d>
        <m:r>
          <w:rPr>
            <w:rFonts w:ascii="Cambria Math" w:hAnsi="Cambria Math" w:cs="Times New Roman"/>
            <w:spacing w:val="-6"/>
            <w:sz w:val="21"/>
            <w:szCs w:val="21"/>
          </w:rPr>
          <m:t>=</m:t>
        </m:r>
        <m:r>
          <w:rPr>
            <w:rFonts w:ascii="Cambria Math" w:hAnsi="Cambria Math" w:cs="Times New Roman"/>
            <w:sz w:val="21"/>
            <w:szCs w:val="21"/>
          </w:rPr>
          <m:t>-</m:t>
        </m:r>
        <m:f>
          <m:fPr>
            <m:ctrlPr>
              <w:ins w:id="374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13</m:t>
            </m:r>
          </m:den>
        </m:f>
      </m:oMath>
      <w:r w:rsidR="00320417">
        <w:rPr>
          <w:rFonts w:ascii="Times New Roman" w:hAnsi="Times New Roman" w:cs="Times New Roman" w:hint="eastAsia"/>
          <w:kern w:val="0"/>
          <w:sz w:val="21"/>
          <w:szCs w:val="21"/>
        </w:rPr>
        <w:t>；</w:t>
      </w:r>
    </w:p>
    <w:p w14:paraId="794BA2BB" w14:textId="77777777" w:rsidR="00320417" w:rsidRPr="00975148" w:rsidRDefault="006A7F3C" w:rsidP="00320417">
      <w:pPr>
        <w:pStyle w:val="a3"/>
        <w:numPr>
          <w:ilvl w:val="0"/>
          <w:numId w:val="31"/>
        </w:numPr>
        <w:topLinePunct/>
        <w:spacing w:before="126" w:line="360" w:lineRule="auto"/>
        <w:ind w:firstLineChars="0"/>
        <w:rPr>
          <w:rFonts w:ascii="Times New Roman" w:hAnsi="Times New Roman" w:cs="Times New Roman"/>
          <w:spacing w:val="-6"/>
          <w:sz w:val="21"/>
          <w:szCs w:val="21"/>
        </w:rPr>
      </w:pPr>
      <m:oMath>
        <m:sSub>
          <m:sSubPr>
            <m:ctrlPr>
              <w:ins w:id="375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=0</m:t>
        </m:r>
      </m:oMath>
      <w:r w:rsidR="00320417">
        <w:rPr>
          <w:rFonts w:ascii="Times New Roman" w:hAnsi="Times New Roman" w:cs="Times New Roman" w:hint="eastAsia"/>
          <w:sz w:val="21"/>
          <w:szCs w:val="21"/>
        </w:rPr>
        <w:t>，</w:t>
      </w:r>
      <m:oMath>
        <m:sSub>
          <m:sSubPr>
            <m:ctrlPr>
              <w:ins w:id="376" w:author="qing laiyun" w:date="2024-05-16T13:13:00Z">
                <w:rPr>
                  <w:rFonts w:ascii="Cambria Math" w:eastAsia="宋体" w:hAnsi="Cambria Math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ins w:id="377" w:author="qing laiyun" w:date="2024-05-16T13:13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</m:den>
        </m:f>
        <m:r>
          <w:rPr>
            <w:rFonts w:ascii="Cambria Math" w:hAnsi="Cambria Math" w:cs="Times New Roman"/>
            <w:sz w:val="21"/>
            <w:szCs w:val="21"/>
          </w:rPr>
          <m:t>-</m:t>
        </m:r>
        <m:f>
          <m:fPr>
            <m:ctrlPr>
              <w:ins w:id="378" w:author="qing laiyun" w:date="2024-05-16T13:13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5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</m:den>
        </m:f>
        <m:sSub>
          <m:sSubPr>
            <m:ctrlPr>
              <w:ins w:id="379" w:author="qing laiyun" w:date="2024-05-16T13:13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kern w:val="0"/>
            <w:sz w:val="21"/>
            <w:szCs w:val="21"/>
          </w:rPr>
          <m:t>=</m:t>
        </m:r>
        <m:f>
          <m:fPr>
            <m:ctrlPr>
              <w:ins w:id="380" w:author="qing laiyun" w:date="2024-05-16T13:13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</m:den>
        </m:f>
      </m:oMath>
      <w:r w:rsidR="00320417">
        <w:rPr>
          <w:rFonts w:ascii="Times New Roman" w:hAnsi="Times New Roman" w:cs="Times New Roman" w:hint="eastAsia"/>
          <w:kern w:val="0"/>
          <w:sz w:val="21"/>
          <w:szCs w:val="21"/>
        </w:rPr>
        <w:t>，</w:t>
      </w:r>
      <m:oMath>
        <m:r>
          <w:rPr>
            <w:rFonts w:ascii="Cambria Math" w:hAnsi="Cambria Math" w:cs="Times New Roman" w:hint="eastAsia"/>
            <w:sz w:val="21"/>
            <w:szCs w:val="21"/>
          </w:rPr>
          <m:t>Q</m:t>
        </m:r>
        <m:d>
          <m:dPr>
            <m:ctrlPr>
              <w:ins w:id="381" w:author="qing laiyun" w:date="2024-05-16T13:13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dPr>
          <m:e>
            <m:f>
              <m:fPr>
                <m:ctrlPr>
                  <w:ins w:id="382" w:author="qing laiyun" w:date="2024-05-16T13:13:00Z">
                    <w:rPr>
                      <w:rFonts w:ascii="Cambria Math" w:eastAsia="宋体" w:hAnsi="Cambria Math" w:cs="Times New Roman"/>
                      <w:i/>
                      <w:kern w:val="0"/>
                      <w:sz w:val="21"/>
                      <w:szCs w:val="21"/>
                    </w:rPr>
                  </w:ins>
                </m:ctrlPr>
              </m:fPr>
              <m:num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4</m:t>
                </m:r>
              </m:den>
            </m:f>
            <m:r>
              <w:rPr>
                <w:rFonts w:ascii="Cambria Math" w:hAnsi="Cambria Math"/>
                <w:sz w:val="21"/>
                <w:szCs w:val="21"/>
              </w:rPr>
              <m:t>,0</m:t>
            </m:r>
          </m:e>
        </m:d>
        <m:r>
          <w:rPr>
            <w:rFonts w:ascii="Cambria Math" w:hAnsi="Cambria Math" w:cs="Times New Roman"/>
            <w:spacing w:val="-6"/>
            <w:sz w:val="21"/>
            <w:szCs w:val="21"/>
          </w:rPr>
          <m:t>=</m:t>
        </m:r>
        <m:f>
          <m:fPr>
            <m:ctrlPr>
              <w:ins w:id="383" w:author="qing laiyun" w:date="2024-05-16T13:13:00Z">
                <w:rPr>
                  <w:rFonts w:ascii="Cambria Math" w:eastAsia="宋体" w:hAnsi="Cambria Math" w:cs="Times New Roman"/>
                  <w:i/>
                  <w:kern w:val="0"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</m:den>
        </m:f>
      </m:oMath>
      <w:r w:rsidR="00320417">
        <w:rPr>
          <w:rFonts w:ascii="Times New Roman" w:hAnsi="Times New Roman" w:cs="Times New Roman" w:hint="eastAsia"/>
          <w:kern w:val="0"/>
          <w:sz w:val="21"/>
          <w:szCs w:val="21"/>
        </w:rPr>
        <w:t>。</w:t>
      </w:r>
    </w:p>
    <w:p w14:paraId="65AEC5FC" w14:textId="77777777" w:rsidR="00320417" w:rsidRDefault="00320417" w:rsidP="00320417"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pacing w:val="-6"/>
          <w:sz w:val="21"/>
          <w:szCs w:val="21"/>
        </w:rPr>
        <w:t>综上两种情况，</w:t>
      </w:r>
      <m:oMath>
        <m:r>
          <w:rPr>
            <w:rFonts w:ascii="Cambria Math" w:hAnsi="Cambria Math" w:cs="Times New Roman" w:hint="eastAsia"/>
            <w:sz w:val="21"/>
            <w:szCs w:val="21"/>
          </w:rPr>
          <m:t>Q</m:t>
        </m:r>
      </m:oMath>
      <w:r>
        <w:rPr>
          <w:rFonts w:ascii="Times New Roman" w:hAnsi="Times New Roman" w:cs="Times New Roman" w:hint="eastAsia"/>
          <w:sz w:val="21"/>
          <w:szCs w:val="21"/>
        </w:rPr>
        <w:t>的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极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大</w:t>
      </w:r>
      <w:r w:rsidRPr="004452C0">
        <w:rPr>
          <w:rFonts w:ascii="Times New Roman" w:hAnsi="Times New Roman" w:cs="Times New Roman"/>
          <w:spacing w:val="-6"/>
          <w:sz w:val="21"/>
          <w:szCs w:val="21"/>
        </w:rPr>
        <w:t>值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为</w:t>
      </w:r>
      <m:oMath>
        <m:f>
          <m:fPr>
            <m:ctrlPr>
              <w:ins w:id="384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</m:den>
        </m:f>
      </m:oMath>
      <w:r>
        <w:rPr>
          <w:rFonts w:ascii="Times New Roman" w:hAnsi="Times New Roman" w:cs="Times New Roman" w:hint="eastAsia"/>
          <w:sz w:val="21"/>
          <w:szCs w:val="21"/>
        </w:rPr>
        <w:t>，对应的</w:t>
      </w:r>
      <m:oMath>
        <m:sSub>
          <m:sSubPr>
            <m:ctrlPr>
              <w:ins w:id="385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f>
          <m:fPr>
            <m:ctrlPr>
              <w:ins w:id="386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</m:den>
        </m:f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m:oMath>
        <m:sSub>
          <m:sSubPr>
            <m:ctrlPr>
              <w:ins w:id="387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=0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m:oMath>
        <m:sSub>
          <m:sSubPr>
            <m:ctrlPr>
              <w:ins w:id="388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</m:t>
        </m:r>
        <m:sSub>
          <m:sSubPr>
            <m:ctrlPr>
              <w:ins w:id="389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ins w:id="390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ins w:id="391" w:author="qing laiyun" w:date="2024-05-16T13:13:00Z">
                <w:rPr>
                  <w:rFonts w:ascii="Cambria Math" w:hAnsi="Cambria Math" w:cs="Times New Roman"/>
                  <w:i/>
                  <w:sz w:val="21"/>
                  <w:szCs w:val="21"/>
                </w:rPr>
              </w:ins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</w:rPr>
              <m:t>4</m:t>
            </m:r>
          </m:den>
        </m:f>
      </m:oMath>
      <w:r>
        <w:rPr>
          <w:rFonts w:ascii="Times New Roman" w:hAnsi="Times New Roman" w:cs="Times New Roman" w:hint="eastAsia"/>
          <w:sz w:val="21"/>
          <w:szCs w:val="21"/>
        </w:rPr>
        <w:t>。</w:t>
      </w:r>
    </w:p>
    <w:p w14:paraId="7CEE3DAB" w14:textId="77777777" w:rsidR="00320417" w:rsidRDefault="00320417" w:rsidP="00320417">
      <w:pPr>
        <w:spacing w:line="360" w:lineRule="auto"/>
        <w:ind w:firstLine="420"/>
        <w:rPr>
          <w:rFonts w:ascii="Times New Roman" w:hAnsi="Times New Roman" w:cs="Times New Roman"/>
          <w:spacing w:val="-6"/>
          <w:sz w:val="21"/>
          <w:szCs w:val="21"/>
        </w:rPr>
      </w:pPr>
      <w:r w:rsidRPr="00FA61C5">
        <w:rPr>
          <w:rFonts w:ascii="Times New Roman" w:hAnsi="Times New Roman" w:cs="Times New Roman"/>
          <w:spacing w:val="-6"/>
          <w:sz w:val="21"/>
          <w:szCs w:val="21"/>
        </w:rPr>
        <w:t>通过拉格朗日乘子的特点就可以知道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 </w:t>
      </w:r>
      <m:oMath>
        <m:sSub>
          <m:sSubPr>
            <m:ctrlPr>
              <w:ins w:id="392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color w:val="121212"/>
          <w:sz w:val="21"/>
          <w:szCs w:val="21"/>
          <w:shd w:val="clear" w:color="auto" w:fill="FFFFFF"/>
        </w:rPr>
        <w:t>、</w:t>
      </w:r>
      <m:oMath>
        <m:sSub>
          <m:sSubPr>
            <m:ctrlPr>
              <w:ins w:id="393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3</m:t>
            </m:r>
          </m:sub>
        </m:sSub>
      </m:oMath>
      <w:r w:rsidRPr="00FA61C5">
        <w:rPr>
          <w:rFonts w:ascii="Times New Roman" w:hAnsi="Times New Roman" w:cs="Times New Roman"/>
          <w:spacing w:val="-6"/>
          <w:sz w:val="21"/>
          <w:szCs w:val="21"/>
        </w:rPr>
        <w:t>为支持向量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（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因为</w:t>
      </w:r>
      <m:oMath>
        <m:sSub>
          <m:sSubPr>
            <m:ctrlPr>
              <w:ins w:id="394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≠0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m:oMath>
        <m:sSub>
          <m:sSubPr>
            <m:ctrlPr>
              <w:ins w:id="395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≠0</m:t>
        </m:r>
      </m:oMath>
      <w:r>
        <w:rPr>
          <w:rFonts w:ascii="Times New Roman" w:hAnsi="Times New Roman" w:cs="Times New Roman" w:hint="eastAsia"/>
          <w:spacing w:val="-6"/>
          <w:sz w:val="21"/>
          <w:szCs w:val="21"/>
        </w:rPr>
        <w:t>）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 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，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所以约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lastRenderedPageBreak/>
        <w:t>束条件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 </w:t>
      </w:r>
      <m:oMath>
        <m:r>
          <w:rPr>
            <w:rFonts w:ascii="Cambria Math" w:hAnsi="Cambria Math"/>
            <w:sz w:val="21"/>
            <w:szCs w:val="21"/>
          </w:rPr>
          <m:t>3</m:t>
        </m:r>
        <m:sSub>
          <m:sSubPr>
            <m:ctrlPr>
              <w:ins w:id="396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+3</m:t>
        </m:r>
        <m:sSub>
          <m:sSubPr>
            <m:ctrlPr>
              <w:ins w:id="397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+b=1</m:t>
        </m:r>
      </m:oMath>
      <w:r w:rsidRPr="00FA61C5">
        <w:rPr>
          <w:rFonts w:ascii="Times New Roman" w:hAnsi="Times New Roman" w:cs="Times New Roman"/>
          <w:spacing w:val="-6"/>
          <w:sz w:val="21"/>
          <w:szCs w:val="21"/>
        </w:rPr>
        <w:t> 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，</w:t>
      </w:r>
      <m:oMath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ins w:id="398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ins w:id="399" w:author="qing laiyun" w:date="2024-05-16T13:13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-b=1</m:t>
        </m:r>
      </m:oMath>
      <w:r>
        <w:rPr>
          <w:rFonts w:ascii="Times New Roman" w:hAnsi="Times New Roman" w:cs="Times New Roman" w:hint="eastAsia"/>
          <w:sz w:val="21"/>
          <w:szCs w:val="21"/>
        </w:rPr>
        <w:t>，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所以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 </w:t>
      </w:r>
      <m:oMath>
        <m:sSub>
          <m:sSubPr>
            <m:ctrlPr>
              <w:ins w:id="400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color w:val="121212"/>
          <w:sz w:val="21"/>
          <w:szCs w:val="21"/>
          <w:shd w:val="clear" w:color="auto" w:fill="FFFFFF"/>
        </w:rPr>
        <w:t>、</w:t>
      </w:r>
      <m:oMath>
        <m:sSub>
          <m:sSubPr>
            <m:ctrlPr>
              <w:ins w:id="401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3</m:t>
            </m:r>
          </m:sub>
        </m:sSub>
      </m:oMath>
      <w:r w:rsidRPr="00FA61C5">
        <w:rPr>
          <w:rFonts w:ascii="Times New Roman" w:hAnsi="Times New Roman" w:cs="Times New Roman"/>
          <w:spacing w:val="-6"/>
          <w:sz w:val="21"/>
          <w:szCs w:val="21"/>
        </w:rPr>
        <w:t>为是在间隔边界上的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。</w:t>
      </w:r>
    </w:p>
    <w:p w14:paraId="5AC0C341" w14:textId="77777777" w:rsidR="00320417" w:rsidRPr="00975148" w:rsidRDefault="00320417" w:rsidP="00320417">
      <w:pPr>
        <w:spacing w:line="360" w:lineRule="auto"/>
        <w:rPr>
          <w:rFonts w:ascii="Times New Roman" w:hAnsi="Times New Roman" w:cs="Times New Roman"/>
          <w:spacing w:val="-6"/>
          <w:sz w:val="21"/>
          <w:szCs w:val="21"/>
        </w:rPr>
      </w:pPr>
      <w:r w:rsidRPr="00FA61C5">
        <w:rPr>
          <w:rFonts w:ascii="Times New Roman" w:hAnsi="Times New Roman" w:cs="Times New Roman"/>
          <w:spacing w:val="-6"/>
          <w:sz w:val="21"/>
          <w:szCs w:val="21"/>
        </w:rPr>
        <w:t>然后再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代入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 </w:t>
      </w:r>
      <m:oMath>
        <m:sSup>
          <m:sSupPr>
            <m:ctrlPr>
              <w:ins w:id="402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w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>
        <w:rPr>
          <w:rFonts w:ascii="Times New Roman" w:hAnsi="Times New Roman" w:cs="Times New Roman" w:hint="eastAsia"/>
          <w:color w:val="121212"/>
          <w:sz w:val="21"/>
          <w:szCs w:val="21"/>
          <w:shd w:val="clear" w:color="auto" w:fill="FFFFFF"/>
        </w:rPr>
        <w:t>、</w:t>
      </w:r>
      <m:oMath>
        <m:sSup>
          <m:sSupPr>
            <m:ctrlPr>
              <w:ins w:id="403" w:author="qing laiyun" w:date="2024-05-16T13:13:00Z">
                <w:rPr>
                  <w:rFonts w:ascii="Cambria Math" w:hAnsi="Cambria Math" w:cs="Times New Roman"/>
                  <w:i/>
                  <w:color w:val="121212"/>
                  <w:sz w:val="21"/>
                  <w:szCs w:val="21"/>
                  <w:shd w:val="clear" w:color="auto" w:fill="FFFFFF"/>
                </w:rPr>
              </w:ins>
            </m:ctrlPr>
          </m:sSupPr>
          <m:e>
            <m:r>
              <w:rPr>
                <w:rFonts w:ascii="Cambria Math" w:hAnsi="Cambria Math" w:cs="Times New Roman" w:hint="eastAsia"/>
                <w:color w:val="121212"/>
                <w:sz w:val="21"/>
                <w:szCs w:val="21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="Times New Roman"/>
                <w:color w:val="121212"/>
                <w:sz w:val="21"/>
                <w:szCs w:val="21"/>
                <w:shd w:val="clear" w:color="auto" w:fill="FFFFFF"/>
              </w:rPr>
              <m:t>*</m:t>
            </m:r>
          </m:sup>
        </m:sSup>
      </m:oMath>
      <w:r>
        <w:rPr>
          <w:rFonts w:ascii="Times New Roman" w:hAnsi="Times New Roman" w:cs="Times New Roman" w:hint="eastAsia"/>
          <w:color w:val="121212"/>
          <w:sz w:val="21"/>
          <w:szCs w:val="21"/>
          <w:shd w:val="clear" w:color="auto" w:fill="FFFFFF"/>
        </w:rPr>
        <w:t>的计算公式，</w:t>
      </w:r>
      <w:r w:rsidRPr="00FA61C5">
        <w:rPr>
          <w:rFonts w:ascii="Times New Roman" w:hAnsi="Times New Roman" w:cs="Times New Roman"/>
          <w:spacing w:val="-6"/>
          <w:sz w:val="21"/>
          <w:szCs w:val="21"/>
        </w:rPr>
        <w:t>求得</w:t>
      </w:r>
      <w:r>
        <w:rPr>
          <w:rFonts w:ascii="Times New Roman" w:hAnsi="Times New Roman" w:cs="Times New Roman" w:hint="eastAsia"/>
          <w:spacing w:val="-6"/>
          <w:sz w:val="21"/>
          <w:szCs w:val="21"/>
        </w:rPr>
        <w:t>：</w:t>
      </w:r>
    </w:p>
    <w:p w14:paraId="300F7173" w14:textId="77777777" w:rsidR="00320417" w:rsidRPr="00242707" w:rsidRDefault="006A7F3C" w:rsidP="00320417">
      <w:pPr>
        <w:spacing w:line="360" w:lineRule="auto"/>
        <w:ind w:firstLineChars="200" w:firstLine="420"/>
        <w:rPr>
          <w:rFonts w:ascii="Times New Roman" w:hAnsi="Times New Roman" w:cs="Times New Roman"/>
          <w:spacing w:val="-6"/>
          <w:sz w:val="21"/>
          <w:szCs w:val="21"/>
        </w:rPr>
      </w:pPr>
      <m:oMathPara>
        <m:oMathParaPr>
          <m:jc m:val="left"/>
        </m:oMathParaPr>
        <m:oMath>
          <m:sSup>
            <m:sSupPr>
              <m:ctrlPr>
                <w:ins w:id="404" w:author="qing laiyun" w:date="2024-05-16T13:13:00Z">
                  <w:rPr>
                    <w:rFonts w:ascii="Cambria Math" w:hAnsi="Cambria Math" w:cs="Times New Roman"/>
                    <w:i/>
                    <w:color w:val="121212"/>
                    <w:sz w:val="21"/>
                    <w:szCs w:val="21"/>
                    <w:shd w:val="clear" w:color="auto" w:fill="FFFFFF"/>
                  </w:rPr>
                </w:ins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121212"/>
                  <w:sz w:val="21"/>
                  <w:szCs w:val="21"/>
                  <w:shd w:val="clear" w:color="auto" w:fill="FFFFFF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121212"/>
                  <w:sz w:val="21"/>
                  <w:szCs w:val="21"/>
                  <w:shd w:val="clear" w:color="auto" w:fill="FFFFFF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121212"/>
              <w:sz w:val="21"/>
              <w:szCs w:val="21"/>
              <w:shd w:val="clear" w:color="auto" w:fill="FFFFFF"/>
            </w:rPr>
            <m:t>=</m:t>
          </m:r>
          <m:nary>
            <m:naryPr>
              <m:chr m:val="∑"/>
              <m:limLoc m:val="subSup"/>
              <m:ctrlPr>
                <w:ins w:id="405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  <m:e>
              <m:sSub>
                <m:sSubPr>
                  <m:ctrlPr>
                    <w:ins w:id="406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ins w:id="407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ins w:id="408" w:author="qing laiyun" w:date="2024-05-16T13:13:00Z">
                      <w:rPr>
                        <w:rFonts w:ascii="Cambria Math" w:hAnsi="Cambria Math" w:cs="Times New Roman"/>
                        <w:i/>
                        <w:color w:val="121212"/>
                        <w:sz w:val="21"/>
                        <w:szCs w:val="21"/>
                        <w:shd w:val="clear" w:color="auto" w:fill="FFFFFF"/>
                      </w:rPr>
                    </w:ins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121212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21212"/>
                      <w:sz w:val="21"/>
                      <w:szCs w:val="21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ins w:id="409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</m:den>
          </m:f>
          <m:d>
            <m:dPr>
              <m:ctrlPr>
                <w:ins w:id="410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411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1"/>
              <w:szCs w:val="21"/>
            </w:rPr>
            <m:t>-</m:t>
          </m:r>
          <m:f>
            <m:fPr>
              <m:ctrlPr>
                <w:ins w:id="412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</m:den>
          </m:f>
          <m:d>
            <m:dPr>
              <m:ctrlPr>
                <w:ins w:id="413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414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ctrlPr>
                <w:ins w:id="415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416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mPr>
                <m:mr>
                  <m:e>
                    <m:f>
                      <m:fPr>
                        <m:ctrlPr>
                          <w:ins w:id="417" w:author="qing laiyun" w:date="2024-05-16T13:13:00Z"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w:ins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ins w:id="418" w:author="qing laiyun" w:date="2024-05-16T13:13:00Z"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w:ins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B8024A3" w14:textId="77777777" w:rsidR="00320417" w:rsidRPr="00242707" w:rsidRDefault="006A7F3C" w:rsidP="00320417">
      <w:pPr>
        <w:spacing w:line="360" w:lineRule="auto"/>
        <w:ind w:firstLineChars="200" w:firstLine="420"/>
        <w:rPr>
          <w:rFonts w:ascii="Times New Roman" w:hAnsi="Times New Roman" w:cs="Times New Roman"/>
          <w:spacing w:val="-6"/>
          <w:sz w:val="21"/>
          <w:szCs w:val="21"/>
        </w:rPr>
      </w:pPr>
      <m:oMathPara>
        <m:oMathParaPr>
          <m:jc m:val="left"/>
        </m:oMathParaPr>
        <m:oMath>
          <m:sSup>
            <m:sSupPr>
              <m:ctrlPr>
                <w:ins w:id="419" w:author="qing laiyun" w:date="2024-05-16T13:13:00Z">
                  <w:rPr>
                    <w:rFonts w:ascii="Cambria Math" w:hAnsi="Cambria Math" w:cs="Times New Roman"/>
                    <w:i/>
                    <w:color w:val="121212"/>
                    <w:sz w:val="21"/>
                    <w:szCs w:val="21"/>
                    <w:shd w:val="clear" w:color="auto" w:fill="FFFFFF"/>
                  </w:rPr>
                </w:ins>
              </m:ctrlPr>
            </m:sSupPr>
            <m:e>
              <m:r>
                <w:rPr>
                  <w:rFonts w:ascii="Cambria Math" w:hAnsi="Cambria Math" w:cs="Times New Roman" w:hint="eastAsia"/>
                  <w:color w:val="121212"/>
                  <w:sz w:val="21"/>
                  <w:szCs w:val="21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121212"/>
                  <w:sz w:val="21"/>
                  <w:szCs w:val="21"/>
                  <w:shd w:val="clear" w:color="auto" w:fill="FFFFFF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121212"/>
              <w:sz w:val="21"/>
              <w:szCs w:val="21"/>
              <w:shd w:val="clear" w:color="auto" w:fill="FFFFFF"/>
            </w:rPr>
            <m:t>=</m:t>
          </m:r>
          <m:sSub>
            <m:sSubPr>
              <m:ctrlPr>
                <w:ins w:id="420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-</m:t>
          </m:r>
          <m:nary>
            <m:naryPr>
              <m:chr m:val="∑"/>
              <m:limLoc m:val="subSup"/>
              <m:ctrlPr>
                <w:ins w:id="421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  <m:e>
              <m:sSub>
                <m:sSubPr>
                  <m:ctrlPr>
                    <w:ins w:id="422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ins w:id="423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b>
              </m:sSub>
              <m:d>
                <m:dPr>
                  <m:begChr m:val="〈"/>
                  <m:endChr m:val="〉"/>
                  <m:ctrlPr>
                    <w:ins w:id="424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dPr>
                <m:e>
                  <m:sSub>
                    <m:sSubPr>
                      <m:ctrlPr>
                        <w:ins w:id="425" w:author="qing laiyun" w:date="2024-05-16T13:13:00Z">
                          <w:rPr>
                            <w:rFonts w:ascii="Cambria Math" w:hAnsi="Cambria Math" w:cs="Times New Roman"/>
                            <w:i/>
                            <w:color w:val="121212"/>
                            <w:sz w:val="21"/>
                            <w:szCs w:val="21"/>
                            <w:shd w:val="clear" w:color="auto" w:fill="FFFFFF"/>
                          </w:rPr>
                        </w:ins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121212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1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color w:val="121212"/>
                      <w:sz w:val="21"/>
                      <w:szCs w:val="21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ins w:id="426" w:author="qing laiyun" w:date="2024-05-16T13:13:00Z">
                          <w:rPr>
                            <w:rFonts w:ascii="Cambria Math" w:hAnsi="Cambria Math" w:cs="Times New Roman"/>
                            <w:i/>
                            <w:color w:val="121212"/>
                            <w:sz w:val="21"/>
                            <w:szCs w:val="21"/>
                            <w:shd w:val="clear" w:color="auto" w:fill="FFFFFF"/>
                          </w:rPr>
                        </w:ins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121212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21212"/>
                          <w:sz w:val="21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1"/>
              <w:szCs w:val="21"/>
            </w:rPr>
            <m:t>=1-</m:t>
          </m:r>
          <m:d>
            <m:dPr>
              <m:ctrlPr>
                <w:ins w:id="427" w:author="qing laiyun" w:date="2024-05-16T13:13:00Z"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w:ins>
              </m:ctrlPr>
            </m:dPr>
            <m:e>
              <m:f>
                <m:fPr>
                  <m:ctrlPr>
                    <w:ins w:id="428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1"/>
                  <w:szCs w:val="21"/>
                </w:rPr>
                <m:t>×1×18-</m:t>
              </m:r>
              <m:f>
                <m:fPr>
                  <m:ctrlPr>
                    <w:ins w:id="429" w:author="qing laiyun" w:date="2024-05-16T13:13:00Z">
                      <w:rPr>
                        <w:rFonts w:ascii="Cambria Math" w:hAnsi="Cambria Math" w:cs="Times New Roman"/>
                        <w:i/>
                        <w:sz w:val="21"/>
                        <w:szCs w:val="21"/>
                      </w:rPr>
                    </w:ins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1"/>
                  <w:szCs w:val="21"/>
                </w:rPr>
                <m:t>×1×6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=-2</m:t>
          </m:r>
        </m:oMath>
      </m:oMathPara>
    </w:p>
    <w:p w14:paraId="5E0A7594" w14:textId="77777777" w:rsidR="00320417" w:rsidRDefault="00320417" w:rsidP="00320417">
      <w:pPr>
        <w:spacing w:line="360" w:lineRule="auto"/>
        <w:rPr>
          <w:rFonts w:ascii="Times New Roman" w:hAnsi="Times New Roman" w:cs="Times New Roman"/>
          <w:spacing w:val="-6"/>
          <w:sz w:val="21"/>
          <w:szCs w:val="21"/>
        </w:rPr>
      </w:pPr>
      <w:r>
        <w:rPr>
          <w:rFonts w:ascii="Times New Roman" w:hAnsi="Times New Roman" w:cs="Times New Roman" w:hint="eastAsia"/>
          <w:spacing w:val="-6"/>
          <w:sz w:val="21"/>
          <w:szCs w:val="21"/>
        </w:rPr>
        <w:t>结果同原问题求解相同。</w:t>
      </w:r>
    </w:p>
    <w:p w14:paraId="4FCFE246" w14:textId="77777777" w:rsidR="00293260" w:rsidRPr="00320417" w:rsidRDefault="00293260" w:rsidP="00293034">
      <w:pPr>
        <w:pStyle w:val="a3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14:paraId="2E12CC05" w14:textId="77777777" w:rsidR="00293260" w:rsidRPr="00DB2C65" w:rsidRDefault="00293260" w:rsidP="00293034">
      <w:pPr>
        <w:pStyle w:val="a3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14:paraId="5F14537E" w14:textId="5B092E71" w:rsidR="00061E7E" w:rsidRPr="00DB2C65" w:rsidRDefault="00061E7E" w:rsidP="001671A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 w:hint="eastAsia"/>
          <w:sz w:val="21"/>
          <w:szCs w:val="21"/>
        </w:rPr>
        <w:t>软间隔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SVM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分类器</w:t>
      </w:r>
      <w:r w:rsidRPr="00DB2C65">
        <w:rPr>
          <w:rFonts w:ascii="Times New Roman" w:eastAsia="宋体" w:hAnsi="Times New Roman" w:cs="Times New Roman"/>
          <w:sz w:val="21"/>
          <w:szCs w:val="21"/>
        </w:rPr>
        <w:t>通过引入松弛变量</w:t>
      </w:r>
      <m:oMath>
        <m:sSub>
          <m:sSubPr>
            <m:ctrlPr>
              <w:ins w:id="430" w:author="qing laiyun" w:date="2024-05-16T13:08:00Z">
                <w:rPr>
                  <w:rFonts w:ascii="Cambria Math" w:hAnsi="Cambria Math"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ξ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m:rPr>
            <m:nor/>
          </m:rPr>
          <w:rPr>
            <w:rFonts w:asciiTheme="minorEastAsia" w:hAnsiTheme="minorEastAsia"/>
            <w:sz w:val="21"/>
            <w:szCs w:val="21"/>
          </w:rPr>
          <m:t>≥</m:t>
        </m:r>
        <m:r>
          <w:rPr>
            <w:rFonts w:ascii="Cambria Math" w:hAnsi="Cambria Math"/>
            <w:sz w:val="21"/>
            <w:szCs w:val="21"/>
          </w:rPr>
          <m:t>0</m:t>
        </m:r>
      </m:oMath>
      <w:r w:rsidRPr="00DB2C65">
        <w:rPr>
          <w:rFonts w:ascii="Times New Roman" w:eastAsia="宋体" w:hAnsi="Times New Roman" w:cs="Times New Roman"/>
          <w:sz w:val="21"/>
          <w:szCs w:val="21"/>
        </w:rPr>
        <w:t>来放松优化约束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Pr="00DB2C65">
        <w:rPr>
          <w:rFonts w:ascii="Times New Roman" w:eastAsia="宋体" w:hAnsi="Times New Roman" w:cs="Times New Roman"/>
          <w:sz w:val="21"/>
          <w:szCs w:val="21"/>
        </w:rPr>
        <w:t>允许在分类中出现错误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Pr="00DB2C65">
        <w:rPr>
          <w:rFonts w:ascii="Times New Roman" w:eastAsia="宋体" w:hAnsi="Times New Roman" w:cs="Times New Roman"/>
          <w:sz w:val="21"/>
          <w:szCs w:val="21"/>
        </w:rPr>
        <w:t>原始形式的</w:t>
      </w:r>
      <w:r w:rsidR="005E1B7A">
        <w:rPr>
          <w:rFonts w:ascii="Times New Roman" w:eastAsia="宋体" w:hAnsi="Times New Roman" w:cs="Times New Roman" w:hint="eastAsia"/>
          <w:sz w:val="21"/>
          <w:szCs w:val="21"/>
        </w:rPr>
        <w:t>软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间隔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SVM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分类器</w:t>
      </w:r>
      <w:r w:rsidRPr="00DB2C65">
        <w:rPr>
          <w:rFonts w:ascii="Times New Roman" w:eastAsia="宋体" w:hAnsi="Times New Roman" w:cs="Times New Roman"/>
          <w:sz w:val="21"/>
          <w:szCs w:val="21"/>
        </w:rPr>
        <w:t>如下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：</w:t>
      </w:r>
    </w:p>
    <w:p w14:paraId="31A99F71" w14:textId="77777777" w:rsidR="00061E7E" w:rsidRPr="00DB2C65" w:rsidRDefault="006A7F3C" w:rsidP="00061E7E">
      <w:pPr>
        <w:ind w:firstLine="400"/>
        <w:rPr>
          <w:sz w:val="21"/>
          <w:szCs w:val="21"/>
        </w:rPr>
      </w:pPr>
      <m:oMathPara>
        <m:oMathParaPr>
          <m:jc m:val="center"/>
        </m:oMathParaPr>
        <m:oMath>
          <m:limLow>
            <m:limLowPr>
              <m:ctrlPr>
                <w:ins w:id="431" w:author="qing laiyun" w:date="2024-05-16T13:08:00Z">
                  <w:rPr>
                    <w:rFonts w:ascii="Cambria Math" w:hAnsi="Cambria Math"/>
                    <w:sz w:val="21"/>
                    <w:szCs w:val="21"/>
                  </w:rPr>
                </w:ins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min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w</m:t>
              </m:r>
              <m:r>
                <w:rPr>
                  <w:rFonts w:ascii="Cambria Math" w:hAnsi="Cambria Math"/>
                  <w:sz w:val="21"/>
                  <w:szCs w:val="21"/>
                </w:rPr>
                <m:t>,b</m:t>
              </m:r>
            </m:lim>
          </m:limLow>
          <m:f>
            <m:fPr>
              <m:ctrlPr>
                <w:ins w:id="432" w:author="qing laiyun" w:date="2024-05-16T13:08:00Z">
                  <w:rPr>
                    <w:rFonts w:ascii="Cambria Math" w:hAnsi="Cambria Math"/>
                    <w:sz w:val="21"/>
                    <w:szCs w:val="21"/>
                  </w:rPr>
                </w:ins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Sup>
            <m:sSubSupPr>
              <m:ctrlPr>
                <w:ins w:id="433" w:author="qing laiyun" w:date="2024-05-16T13:08:00Z"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w:ins>
              </m:ctrlPr>
            </m:sSubSupPr>
            <m:e>
              <m:d>
                <m:dPr>
                  <m:begChr m:val="‖"/>
                  <m:endChr m:val="‖"/>
                  <m:ctrlPr>
                    <w:ins w:id="434" w:author="qing laiyun" w:date="2024-05-16T13:08:00Z">
                      <w:rPr>
                        <w:rFonts w:ascii="Cambria Math" w:hAnsi="Cambria Math"/>
                        <w:b/>
                        <w:i/>
                        <w:sz w:val="21"/>
                        <w:szCs w:val="21"/>
                      </w:rPr>
                    </w:ins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+C</m:t>
          </m:r>
          <m:nary>
            <m:naryPr>
              <m:chr m:val="∑"/>
              <m:limLoc m:val="undOvr"/>
              <m:ctrlPr>
                <w:ins w:id="435" w:author="qing laiyun" w:date="2024-05-16T13:08:00Z">
                  <w:rPr>
                    <w:rFonts w:ascii="Cambria Math" w:hAnsi="Cambria Math"/>
                    <w:sz w:val="21"/>
                    <w:szCs w:val="21"/>
                  </w:rPr>
                </w:ins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p>
            <m:e>
              <m:sSub>
                <m:sSubPr>
                  <m:ctrlPr>
                    <w:ins w:id="436" w:author="qing laiyun" w:date="2024-05-16T13:08:00Z">
                      <w:rPr>
                        <w:rFonts w:ascii="Cambria Math" w:hAnsi="Cambria Math"/>
                        <w:sz w:val="21"/>
                        <w:szCs w:val="21"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481C5033" w14:textId="6AB0A600" w:rsidR="0012192F" w:rsidRPr="00DB2C65" w:rsidRDefault="00061E7E" w:rsidP="00061E7E">
      <w:pPr>
        <w:rPr>
          <w:rFonts w:ascii="Times New Roman" w:eastAsia="宋体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s.t. </m:t>
          </m:r>
          <m:sSub>
            <m:sSubPr>
              <m:ctrlPr>
                <w:ins w:id="437" w:author="qing laiyun" w:date="2024-05-16T13:08:00Z">
                  <w:rPr>
                    <w:rFonts w:ascii="Cambria Math" w:hAnsi="Cambria Math"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d>
            <m:dPr>
              <m:ctrlPr>
                <w:ins w:id="438" w:author="qing laiyun" w:date="2024-05-16T13:08:00Z">
                  <w:rPr>
                    <w:rFonts w:ascii="Cambria Math" w:hAnsi="Cambria Math"/>
                    <w:i/>
                    <w:sz w:val="21"/>
                    <w:szCs w:val="21"/>
                  </w:rPr>
                </w:ins>
              </m:ctrlPr>
            </m:dPr>
            <m:e>
              <m:sSup>
                <m:sSupPr>
                  <m:ctrlPr>
                    <w:ins w:id="439" w:author="qing laiyun" w:date="2024-05-16T13:08:00Z">
                      <w:rPr>
                        <w:rFonts w:ascii="Cambria Math" w:hAnsi="Cambria Math"/>
                        <w:sz w:val="21"/>
                        <w:szCs w:val="21"/>
                      </w:rPr>
                    </w:ins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p>
              </m:sSup>
              <m:sSub>
                <m:sSubPr>
                  <m:ctrlPr>
                    <w:ins w:id="440" w:author="qing laiyun" w:date="2024-05-16T13:08:00Z"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w:ins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+b</m:t>
              </m:r>
            </m:e>
          </m:d>
          <m:r>
            <m:rPr>
              <m:nor/>
            </m:rPr>
            <w:rPr>
              <w:rFonts w:asciiTheme="minorEastAsia" w:hAnsiTheme="minorEastAsia"/>
              <w:sz w:val="21"/>
              <w:szCs w:val="21"/>
            </w:rPr>
            <m:t>≥</m:t>
          </m:r>
          <m:r>
            <w:rPr>
              <w:rFonts w:ascii="Cambria Math" w:hAnsi="Cambria Math"/>
              <w:sz w:val="21"/>
              <w:szCs w:val="21"/>
            </w:rPr>
            <m:t>1-</m:t>
          </m:r>
          <m:sSub>
            <m:sSubPr>
              <m:ctrlPr>
                <w:ins w:id="441" w:author="qing laiyun" w:date="2024-05-16T13:08:00Z">
                  <w:rPr>
                    <w:rFonts w:ascii="Cambria Math" w:hAnsi="Cambria Math"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ξ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,i=1,...,N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。</m:t>
          </m:r>
        </m:oMath>
      </m:oMathPara>
    </w:p>
    <w:p w14:paraId="0123DFCF" w14:textId="2AB46A5D" w:rsidR="00061E7E" w:rsidRPr="00DB2C65" w:rsidRDefault="006A7F3C" w:rsidP="00061E7E">
      <w:pPr>
        <w:rPr>
          <w:rFonts w:ascii="Times New Roman" w:eastAsia="宋体" w:hAnsi="Times New Roman" w:cs="Times New Roman"/>
          <w:sz w:val="21"/>
          <w:szCs w:val="21"/>
        </w:rPr>
      </w:pPr>
      <m:oMathPara>
        <m:oMath>
          <m:sSub>
            <m:sSubPr>
              <m:ctrlPr>
                <w:ins w:id="442" w:author="qing laiyun" w:date="2024-05-16T13:08:00Z">
                  <w:rPr>
                    <w:rFonts w:ascii="Cambria Math" w:hAnsi="Cambria Math"/>
                    <w:sz w:val="21"/>
                    <w:szCs w:val="21"/>
                  </w:rPr>
                </w:ins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ξ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nor/>
            </m:rPr>
            <w:rPr>
              <w:rFonts w:asciiTheme="minorEastAsia" w:hAnsiTheme="minorEastAsia"/>
              <w:sz w:val="21"/>
              <w:szCs w:val="21"/>
            </w:rPr>
            <m:t>≥</m:t>
          </m:r>
          <m:r>
            <w:rPr>
              <w:rFonts w:ascii="Cambria Math" w:hAnsi="Cambria Math"/>
              <w:sz w:val="21"/>
              <w:szCs w:val="21"/>
            </w:rPr>
            <m:t>0,i=1,...,N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。</m:t>
          </m:r>
        </m:oMath>
      </m:oMathPara>
    </w:p>
    <w:p w14:paraId="01B06B87" w14:textId="1E0644DB" w:rsidR="00061E7E" w:rsidRPr="00DB2C65" w:rsidRDefault="00061E7E" w:rsidP="00061E7E">
      <w:pPr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以下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说法是否正确？并给出</w:t>
      </w:r>
      <w:r w:rsidRPr="00DB2C65">
        <w:rPr>
          <w:rFonts w:ascii="Times New Roman" w:eastAsia="宋体" w:hAnsi="Times New Roman" w:cs="Times New Roman"/>
          <w:sz w:val="21"/>
          <w:szCs w:val="21"/>
        </w:rPr>
        <w:t>理由。</w:t>
      </w:r>
    </w:p>
    <w:p w14:paraId="4EFC8359" w14:textId="5F155ADC" w:rsidR="00061E7E" w:rsidRPr="00293260" w:rsidRDefault="00061E7E" w:rsidP="00293260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293260">
        <w:rPr>
          <w:rFonts w:ascii="Times New Roman" w:eastAsia="宋体" w:hAnsi="Times New Roman" w:cs="Times New Roman"/>
          <w:sz w:val="21"/>
          <w:szCs w:val="21"/>
        </w:rPr>
        <w:t>增加超参数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Pr="00293260">
        <w:rPr>
          <w:rFonts w:ascii="Times New Roman" w:eastAsia="宋体" w:hAnsi="Times New Roman" w:cs="Times New Roman"/>
          <w:sz w:val="21"/>
          <w:szCs w:val="21"/>
        </w:rPr>
        <w:t>倾向于减少训练误差。</w:t>
      </w:r>
    </w:p>
    <w:p w14:paraId="5831D238" w14:textId="77777777" w:rsidR="00293260" w:rsidRPr="00293260" w:rsidRDefault="00293260" w:rsidP="00293260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正确，高</w:t>
      </w:r>
      <m:oMath>
        <m:r>
          <w:rPr>
            <w:rFonts w:ascii="Cambria Math" w:hAnsi="Cambria Math"/>
            <w:color w:val="002060"/>
            <w:szCs w:val="20"/>
          </w:rPr>
          <m:t>C</m:t>
        </m:r>
      </m:oMath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给出错误分类实例惩罚更高，导致错误分类更少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。</w:t>
      </w:r>
    </w:p>
    <w:p w14:paraId="4237506E" w14:textId="77777777" w:rsidR="00293260" w:rsidRPr="00293260" w:rsidRDefault="00293260" w:rsidP="00293260">
      <w:pPr>
        <w:rPr>
          <w:rFonts w:ascii="Times New Roman" w:eastAsia="宋体" w:hAnsi="Times New Roman" w:cs="Times New Roman"/>
          <w:sz w:val="21"/>
          <w:szCs w:val="21"/>
        </w:rPr>
      </w:pPr>
    </w:p>
    <w:p w14:paraId="6096B931" w14:textId="31A1E22E" w:rsidR="00027824" w:rsidRPr="00293260" w:rsidRDefault="00061E7E" w:rsidP="00293260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293260">
        <w:rPr>
          <w:rFonts w:ascii="Times New Roman" w:eastAsia="宋体" w:hAnsi="Times New Roman" w:cs="Times New Roman"/>
          <w:sz w:val="21"/>
          <w:szCs w:val="21"/>
        </w:rPr>
        <w:t>增加超参数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Pr="00293260">
        <w:rPr>
          <w:rFonts w:ascii="Times New Roman" w:eastAsia="宋体" w:hAnsi="Times New Roman" w:cs="Times New Roman"/>
          <w:sz w:val="21"/>
          <w:szCs w:val="21"/>
        </w:rPr>
        <w:t>往往会降低</w:t>
      </w:r>
      <w:r w:rsidR="00027824" w:rsidRPr="00293260">
        <w:rPr>
          <w:rFonts w:ascii="Times New Roman" w:eastAsia="宋体" w:hAnsi="Times New Roman" w:cs="Times New Roman" w:hint="eastAsia"/>
          <w:sz w:val="21"/>
          <w:szCs w:val="21"/>
        </w:rPr>
        <w:t>间隔</w:t>
      </w:r>
    </w:p>
    <w:p w14:paraId="5AFCAF72" w14:textId="77777777" w:rsidR="00293260" w:rsidRPr="00293260" w:rsidRDefault="00293260" w:rsidP="00293260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正确。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高</w:t>
      </w:r>
      <m:oMath>
        <m:r>
          <w:rPr>
            <w:rFonts w:ascii="Cambria Math" w:hAnsi="Cambria Math"/>
            <w:color w:val="002060"/>
            <w:szCs w:val="20"/>
          </w:rPr>
          <m:t>C</m:t>
        </m:r>
      </m:oMath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导致更少的错误分类，并且通常需要更小的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间隔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来减少错误分类</w:t>
      </w:r>
    </w:p>
    <w:p w14:paraId="06B38FD7" w14:textId="77777777" w:rsidR="00293260" w:rsidRPr="00293260" w:rsidRDefault="00293260" w:rsidP="00293260">
      <w:pPr>
        <w:rPr>
          <w:rFonts w:ascii="Times New Roman" w:eastAsia="宋体" w:hAnsi="Times New Roman" w:cs="Times New Roman"/>
          <w:sz w:val="21"/>
          <w:szCs w:val="21"/>
        </w:rPr>
      </w:pPr>
    </w:p>
    <w:p w14:paraId="552C42D5" w14:textId="4B4D5338" w:rsidR="00027824" w:rsidRPr="00293260" w:rsidRDefault="00027824" w:rsidP="00293260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293260">
        <w:rPr>
          <w:rFonts w:ascii="Times New Roman" w:eastAsia="宋体" w:hAnsi="Times New Roman" w:cs="Times New Roman" w:hint="eastAsia"/>
          <w:sz w:val="21"/>
          <w:szCs w:val="21"/>
        </w:rPr>
        <w:t>硬间隔</w:t>
      </w:r>
      <w:r w:rsidR="00061E7E" w:rsidRPr="00293260">
        <w:rPr>
          <w:rFonts w:ascii="Times New Roman" w:eastAsia="宋体" w:hAnsi="Times New Roman" w:cs="Times New Roman"/>
          <w:sz w:val="21"/>
          <w:szCs w:val="21"/>
        </w:rPr>
        <w:t>SVM</w:t>
      </w:r>
      <w:r w:rsidR="00061E7E" w:rsidRPr="00293260">
        <w:rPr>
          <w:rFonts w:ascii="Times New Roman" w:eastAsia="宋体" w:hAnsi="Times New Roman" w:cs="Times New Roman"/>
          <w:sz w:val="21"/>
          <w:szCs w:val="21"/>
        </w:rPr>
        <w:t>是超参数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="00061E7E" w:rsidRPr="00293260">
        <w:rPr>
          <w:rFonts w:ascii="Times New Roman" w:eastAsia="宋体" w:hAnsi="Times New Roman" w:cs="Times New Roman"/>
          <w:sz w:val="21"/>
          <w:szCs w:val="21"/>
        </w:rPr>
        <w:t>设置为</w:t>
      </w:r>
      <w:r w:rsidRPr="00293260">
        <w:rPr>
          <w:rFonts w:ascii="Times New Roman" w:eastAsia="宋体" w:hAnsi="Times New Roman" w:cs="Times New Roman" w:hint="eastAsia"/>
          <w:sz w:val="21"/>
          <w:szCs w:val="21"/>
        </w:rPr>
        <w:t>0</w:t>
      </w:r>
      <w:r w:rsidR="00061E7E" w:rsidRPr="00293260">
        <w:rPr>
          <w:rFonts w:ascii="Times New Roman" w:eastAsia="宋体" w:hAnsi="Times New Roman" w:cs="Times New Roman"/>
          <w:sz w:val="21"/>
          <w:szCs w:val="21"/>
        </w:rPr>
        <w:t>的软</w:t>
      </w:r>
      <w:r w:rsidRPr="00293260">
        <w:rPr>
          <w:rFonts w:ascii="Times New Roman" w:eastAsia="宋体" w:hAnsi="Times New Roman" w:cs="Times New Roman" w:hint="eastAsia"/>
          <w:sz w:val="21"/>
          <w:szCs w:val="21"/>
        </w:rPr>
        <w:t>间隔</w:t>
      </w:r>
      <w:r w:rsidR="00061E7E" w:rsidRPr="00293260">
        <w:rPr>
          <w:rFonts w:ascii="Times New Roman" w:eastAsia="宋体" w:hAnsi="Times New Roman" w:cs="Times New Roman"/>
          <w:sz w:val="21"/>
          <w:szCs w:val="21"/>
        </w:rPr>
        <w:t>的特殊情况。</w:t>
      </w:r>
    </w:p>
    <w:p w14:paraId="06AA5616" w14:textId="77777777" w:rsidR="00293260" w:rsidRPr="00293260" w:rsidRDefault="00293260" w:rsidP="00293260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错误，它是具有无限</w:t>
      </w:r>
      <m:oMath>
        <m:r>
          <w:rPr>
            <w:rFonts w:ascii="Cambria Math" w:hAnsi="Cambria Math"/>
            <w:color w:val="002060"/>
            <w:szCs w:val="20"/>
          </w:rPr>
          <m:t>C</m:t>
        </m:r>
      </m:oMath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的软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间隔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，因此不允许错误分类</w:t>
      </w:r>
    </w:p>
    <w:p w14:paraId="2E3F3E7F" w14:textId="77777777" w:rsidR="00293260" w:rsidRPr="00293260" w:rsidRDefault="00293260" w:rsidP="00293260">
      <w:pPr>
        <w:rPr>
          <w:rFonts w:ascii="Times New Roman" w:eastAsia="宋体" w:hAnsi="Times New Roman" w:cs="Times New Roman"/>
          <w:sz w:val="21"/>
          <w:szCs w:val="21"/>
        </w:rPr>
      </w:pPr>
    </w:p>
    <w:p w14:paraId="7B39D1A4" w14:textId="77777777" w:rsidR="00027824" w:rsidRPr="00DB2C65" w:rsidRDefault="00061E7E" w:rsidP="00061E7E">
      <w:pPr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/>
          <w:sz w:val="21"/>
          <w:szCs w:val="21"/>
        </w:rPr>
        <w:t>（</w:t>
      </w:r>
      <w:r w:rsidR="00027824" w:rsidRPr="00DB2C65">
        <w:rPr>
          <w:rFonts w:ascii="Times New Roman" w:eastAsia="宋体" w:hAnsi="Times New Roman" w:cs="Times New Roman"/>
          <w:sz w:val="21"/>
          <w:szCs w:val="21"/>
        </w:rPr>
        <w:t>4</w:t>
      </w:r>
      <w:r w:rsidRPr="00DB2C65">
        <w:rPr>
          <w:rFonts w:ascii="Times New Roman" w:eastAsia="宋体" w:hAnsi="Times New Roman" w:cs="Times New Roman"/>
          <w:sz w:val="21"/>
          <w:szCs w:val="21"/>
        </w:rPr>
        <w:t>）</w:t>
      </w:r>
      <w:r w:rsidRPr="00DB2C65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DB2C65">
        <w:rPr>
          <w:rFonts w:ascii="Times New Roman" w:eastAsia="宋体" w:hAnsi="Times New Roman" w:cs="Times New Roman"/>
          <w:sz w:val="21"/>
          <w:szCs w:val="21"/>
        </w:rPr>
        <w:t>增加超参数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Pr="00DB2C65">
        <w:rPr>
          <w:rFonts w:ascii="Times New Roman" w:eastAsia="宋体" w:hAnsi="Times New Roman" w:cs="Times New Roman"/>
          <w:sz w:val="21"/>
          <w:szCs w:val="21"/>
        </w:rPr>
        <w:t>往往会降低对异常值的敏感性。</w:t>
      </w:r>
    </w:p>
    <w:p w14:paraId="329E02EF" w14:textId="77777777" w:rsidR="00293260" w:rsidRPr="00293260" w:rsidRDefault="00293260" w:rsidP="00293260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错误，增加</w:t>
      </w:r>
      <m:oMath>
        <m:r>
          <w:rPr>
            <w:rFonts w:ascii="Cambria Math" w:hAnsi="Cambria Math"/>
            <w:color w:val="002060"/>
            <w:szCs w:val="20"/>
          </w:rPr>
          <m:t>C</m:t>
        </m:r>
      </m:oMath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会增加对异常值的敏感性，因为错误分类的实例会受到更高的惩罚。</w:t>
      </w:r>
    </w:p>
    <w:p w14:paraId="1855B312" w14:textId="77777777" w:rsidR="001671A4" w:rsidRDefault="001671A4" w:rsidP="00061E7E">
      <w:pPr>
        <w:rPr>
          <w:rFonts w:ascii="Times New Roman" w:eastAsia="宋体" w:hAnsi="Times New Roman" w:cs="Times New Roman"/>
          <w:sz w:val="21"/>
          <w:szCs w:val="21"/>
        </w:rPr>
      </w:pPr>
    </w:p>
    <w:p w14:paraId="5A85DB88" w14:textId="77777777" w:rsidR="00293260" w:rsidRPr="00DB2C65" w:rsidRDefault="00293260" w:rsidP="00061E7E">
      <w:pPr>
        <w:rPr>
          <w:rFonts w:ascii="Times New Roman" w:eastAsia="宋体" w:hAnsi="Times New Roman" w:cs="Times New Roman"/>
          <w:sz w:val="21"/>
          <w:szCs w:val="21"/>
        </w:rPr>
      </w:pPr>
    </w:p>
    <w:p w14:paraId="05D75B99" w14:textId="4529AC65" w:rsidR="001671A4" w:rsidRPr="00186CA5" w:rsidRDefault="001671A4" w:rsidP="00186CA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186CA5">
        <w:rPr>
          <w:rFonts w:ascii="Times New Roman" w:eastAsia="宋体" w:hAnsi="Times New Roman" w:cs="Times New Roman"/>
          <w:sz w:val="21"/>
          <w:szCs w:val="21"/>
        </w:rPr>
        <w:t>考虑以下</w:t>
      </w:r>
      <w:r w:rsidRPr="00186CA5">
        <w:rPr>
          <w:rFonts w:ascii="Times New Roman" w:eastAsia="宋体" w:hAnsi="Times New Roman" w:cs="Times New Roman" w:hint="eastAsia"/>
          <w:sz w:val="21"/>
          <w:szCs w:val="21"/>
        </w:rPr>
        <w:t>4</w:t>
      </w:r>
      <w:r w:rsidRPr="00186CA5">
        <w:rPr>
          <w:rFonts w:ascii="Times New Roman" w:eastAsia="宋体" w:hAnsi="Times New Roman" w:cs="Times New Roman"/>
          <w:sz w:val="21"/>
          <w:szCs w:val="21"/>
        </w:rPr>
        <w:t>个</w:t>
      </w:r>
      <w:r w:rsidRPr="00186CA5">
        <w:rPr>
          <w:rFonts w:ascii="Times New Roman" w:eastAsia="宋体" w:hAnsi="Times New Roman" w:cs="Times New Roman" w:hint="eastAsia"/>
          <w:sz w:val="21"/>
          <w:szCs w:val="21"/>
        </w:rPr>
        <w:t>由</w:t>
      </w:r>
      <w:r w:rsidRPr="00186CA5">
        <w:rPr>
          <w:rFonts w:ascii="Times New Roman" w:eastAsia="宋体" w:hAnsi="Times New Roman" w:cs="Times New Roman"/>
          <w:sz w:val="21"/>
          <w:szCs w:val="21"/>
        </w:rPr>
        <w:t>不同</w:t>
      </w:r>
      <w:r w:rsidRPr="00186CA5">
        <w:rPr>
          <w:rFonts w:ascii="Times New Roman" w:eastAsia="宋体" w:hAnsi="Times New Roman" w:cs="Times New Roman" w:hint="eastAsia"/>
          <w:sz w:val="21"/>
          <w:szCs w:val="21"/>
        </w:rPr>
        <w:t>核函数</w:t>
      </w:r>
      <w:r w:rsidRPr="00186CA5">
        <w:rPr>
          <w:rFonts w:ascii="Times New Roman" w:eastAsia="宋体" w:hAnsi="Times New Roman" w:cs="Times New Roman"/>
          <w:sz w:val="21"/>
          <w:szCs w:val="21"/>
        </w:rPr>
        <w:t>和</w:t>
      </w:r>
      <w:r w:rsidRPr="00186CA5">
        <w:rPr>
          <w:rFonts w:ascii="Times New Roman" w:eastAsia="宋体" w:hAnsi="Times New Roman" w:cs="Times New Roman"/>
          <w:sz w:val="21"/>
          <w:szCs w:val="21"/>
        </w:rPr>
        <w:t>/</w:t>
      </w:r>
      <w:r w:rsidRPr="00186CA5">
        <w:rPr>
          <w:rFonts w:ascii="Times New Roman" w:eastAsia="宋体" w:hAnsi="Times New Roman" w:cs="Times New Roman"/>
          <w:sz w:val="21"/>
          <w:szCs w:val="21"/>
        </w:rPr>
        <w:t>或松弛惩罚的</w:t>
      </w:r>
      <w:r w:rsidRPr="00186CA5">
        <w:rPr>
          <w:rFonts w:ascii="Times New Roman" w:eastAsia="宋体" w:hAnsi="Times New Roman" w:cs="Times New Roman" w:hint="eastAsia"/>
          <w:sz w:val="21"/>
          <w:szCs w:val="21"/>
        </w:rPr>
        <w:t>导致的</w:t>
      </w:r>
      <w:r w:rsidRPr="00186CA5">
        <w:rPr>
          <w:rFonts w:ascii="Times New Roman" w:eastAsia="宋体" w:hAnsi="Times New Roman" w:cs="Times New Roman"/>
          <w:sz w:val="21"/>
          <w:szCs w:val="21"/>
        </w:rPr>
        <w:t>SVM</w:t>
      </w:r>
      <w:r w:rsidRPr="00186CA5">
        <w:rPr>
          <w:rFonts w:ascii="Times New Roman" w:eastAsia="宋体" w:hAnsi="Times New Roman" w:cs="Times New Roman"/>
          <w:sz w:val="21"/>
          <w:szCs w:val="21"/>
        </w:rPr>
        <w:t>决策边界（</w:t>
      </w:r>
      <w:r w:rsidRPr="00186CA5">
        <w:rPr>
          <w:rFonts w:ascii="Times New Roman" w:eastAsia="宋体" w:hAnsi="Times New Roman" w:cs="Times New Roman"/>
          <w:sz w:val="21"/>
          <w:szCs w:val="21"/>
        </w:rPr>
        <w:t>a</w:t>
      </w:r>
      <w:r w:rsidRPr="00186CA5">
        <w:rPr>
          <w:rFonts w:ascii="Times New Roman" w:eastAsia="宋体" w:hAnsi="Times New Roman" w:cs="Times New Roman"/>
          <w:sz w:val="21"/>
          <w:szCs w:val="21"/>
        </w:rPr>
        <w:t>）</w:t>
      </w:r>
      <w:r w:rsidRPr="00186CA5">
        <w:rPr>
          <w:rFonts w:ascii="Times New Roman" w:eastAsia="宋体" w:hAnsi="Times New Roman" w:cs="Times New Roman"/>
          <w:sz w:val="21"/>
          <w:szCs w:val="21"/>
        </w:rPr>
        <w:t>-</w:t>
      </w:r>
      <w:r w:rsidRPr="00186CA5">
        <w:rPr>
          <w:rFonts w:ascii="Times New Roman" w:eastAsia="宋体" w:hAnsi="Times New Roman" w:cs="Times New Roman"/>
          <w:sz w:val="21"/>
          <w:szCs w:val="21"/>
        </w:rPr>
        <w:t>（</w:t>
      </w:r>
      <w:r w:rsidRPr="00186CA5">
        <w:rPr>
          <w:rFonts w:ascii="Times New Roman" w:eastAsia="宋体" w:hAnsi="Times New Roman" w:cs="Times New Roman"/>
          <w:sz w:val="21"/>
          <w:szCs w:val="21"/>
        </w:rPr>
        <w:t>d</w:t>
      </w:r>
      <w:r w:rsidRPr="00186CA5">
        <w:rPr>
          <w:rFonts w:ascii="Times New Roman" w:eastAsia="宋体" w:hAnsi="Times New Roman" w:cs="Times New Roman"/>
          <w:sz w:val="21"/>
          <w:szCs w:val="21"/>
        </w:rPr>
        <w:t>）。标签</w:t>
      </w:r>
      <m:oMath>
        <m:sSub>
          <m:sSubPr>
            <m:ctrlPr>
              <w:ins w:id="443" w:author="qing laiyun" w:date="2024-05-16T13:08:00Z">
                <w:rPr>
                  <w:rFonts w:ascii="Cambria Math" w:eastAsia="宋体" w:hAnsi="Cambria Math" w:cs="Times New Roman"/>
                  <w:i/>
                  <w:sz w:val="21"/>
                  <w:szCs w:val="21"/>
                </w:rPr>
              </w:ins>
            </m:ctrlPr>
          </m:sSubPr>
          <m:e>
            <m:r>
              <w:rPr>
                <w:rFonts w:ascii="Cambria Math" w:eastAsia="宋体" w:hAnsi="Cambria Math" w:cs="Times New Roman"/>
                <w:sz w:val="21"/>
                <w:szCs w:val="21"/>
              </w:rPr>
              <m:t>y</m:t>
            </m:r>
            <m:ctrlPr>
              <w:ins w:id="444" w:author="qing laiyun" w:date="2024-05-16T13:08:00Z">
                <w:rPr>
                  <w:rFonts w:ascii="Cambria Math" w:eastAsia="宋体" w:hAnsi="Cambria Math" w:cs="Times New Roman" w:hint="eastAsia"/>
                  <w:i/>
                  <w:sz w:val="21"/>
                  <w:szCs w:val="21"/>
                </w:rPr>
              </w:ins>
            </m:ctrlPr>
          </m:e>
          <m:sub>
            <m:r>
              <w:rPr>
                <w:rFonts w:ascii="Cambria Math" w:eastAsia="宋体" w:hAnsi="Cambria Math" w:cs="Times New Roman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1"/>
            <w:szCs w:val="21"/>
          </w:rPr>
          <m:t>∈</m:t>
        </m:r>
        <m:d>
          <m:dPr>
            <m:begChr m:val="{"/>
            <m:endChr m:val="}"/>
            <m:ctrlPr>
              <w:ins w:id="445" w:author="qing laiyun" w:date="2024-05-16T13:08:00Z">
                <w:rPr>
                  <w:rFonts w:ascii="Cambria Math" w:eastAsia="宋体" w:hAnsi="Cambria Math" w:cs="Times New Roman"/>
                  <w:i/>
                  <w:sz w:val="21"/>
                  <w:szCs w:val="21"/>
                </w:rPr>
              </w:ins>
            </m:ctrlPr>
          </m:dPr>
          <m:e>
            <m:r>
              <w:rPr>
                <w:rFonts w:ascii="Cambria Math" w:eastAsia="宋体" w:hAnsi="Cambria Math" w:cs="Times New Roman"/>
                <w:sz w:val="21"/>
                <w:szCs w:val="21"/>
              </w:rPr>
              <m:t>-1,1</m:t>
            </m:r>
          </m:e>
        </m:d>
      </m:oMath>
      <w:r w:rsidRPr="00186CA5">
        <w:rPr>
          <w:rFonts w:ascii="Times New Roman" w:eastAsia="宋体" w:hAnsi="Times New Roman" w:cs="Times New Roman"/>
          <w:sz w:val="21"/>
          <w:szCs w:val="21"/>
        </w:rPr>
        <w:t>的两类训练数据分别用三角形和正方形表示。支持向量被描述为实心三角形和正方形。请将每个决策边界与下面（</w:t>
      </w:r>
      <w:r w:rsidRPr="00186CA5">
        <w:rPr>
          <w:rFonts w:ascii="Times New Roman" w:eastAsia="宋体" w:hAnsi="Times New Roman" w:cs="Times New Roman"/>
          <w:sz w:val="21"/>
          <w:szCs w:val="21"/>
        </w:rPr>
        <w:t>A</w:t>
      </w:r>
      <w:r w:rsidRPr="00186CA5">
        <w:rPr>
          <w:rFonts w:ascii="Times New Roman" w:eastAsia="宋体" w:hAnsi="Times New Roman" w:cs="Times New Roman"/>
          <w:sz w:val="21"/>
          <w:szCs w:val="21"/>
        </w:rPr>
        <w:t>）</w:t>
      </w:r>
      <w:r w:rsidRPr="00186CA5">
        <w:rPr>
          <w:rFonts w:ascii="Times New Roman" w:eastAsia="宋体" w:hAnsi="Times New Roman" w:cs="Times New Roman"/>
          <w:sz w:val="21"/>
          <w:szCs w:val="21"/>
        </w:rPr>
        <w:t>-</w:t>
      </w:r>
      <w:r w:rsidRPr="00186CA5">
        <w:rPr>
          <w:rFonts w:ascii="Times New Roman" w:eastAsia="宋体" w:hAnsi="Times New Roman" w:cs="Times New Roman"/>
          <w:sz w:val="21"/>
          <w:szCs w:val="21"/>
        </w:rPr>
        <w:t>（</w:t>
      </w:r>
      <w:r w:rsidRPr="00186CA5">
        <w:rPr>
          <w:rFonts w:ascii="Times New Roman" w:eastAsia="宋体" w:hAnsi="Times New Roman" w:cs="Times New Roman"/>
          <w:sz w:val="21"/>
          <w:szCs w:val="21"/>
        </w:rPr>
        <w:t>D</w:t>
      </w:r>
      <w:r w:rsidRPr="00186CA5">
        <w:rPr>
          <w:rFonts w:ascii="Times New Roman" w:eastAsia="宋体" w:hAnsi="Times New Roman" w:cs="Times New Roman"/>
          <w:sz w:val="21"/>
          <w:szCs w:val="21"/>
        </w:rPr>
        <w:t>）中最可能的优化设置相匹配，并简要说明配对的理由。</w:t>
      </w:r>
    </w:p>
    <w:p w14:paraId="1FD78E5D" w14:textId="02E45926" w:rsidR="001671A4" w:rsidRPr="00DB2C65" w:rsidRDefault="001671A4" w:rsidP="001671A4">
      <w:pPr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 w:hint="eastAsia"/>
          <w:noProof/>
          <w:sz w:val="21"/>
          <w:szCs w:val="21"/>
          <w14:ligatures w14:val="standardContextual"/>
        </w:rPr>
        <w:drawing>
          <wp:inline distT="0" distB="0" distL="0" distR="0" wp14:anchorId="0D3CAA40" wp14:editId="53807CA8">
            <wp:extent cx="3857834" cy="2879432"/>
            <wp:effectExtent l="0" t="0" r="3175" b="3810"/>
            <wp:docPr id="372871041" name="图片 1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71041" name="图片 13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366" cy="289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9A8B" w14:textId="44C68112" w:rsidR="001671A4" w:rsidRPr="00293260" w:rsidRDefault="001671A4" w:rsidP="00293260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C=</m:t>
        </m:r>
        <m:sSup>
          <m:sSupPr>
            <m:ctrlPr>
              <w:ins w:id="446" w:author="qing laiyun" w:date="2024-05-16T13:0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-1</m:t>
            </m:r>
          </m:sup>
        </m:sSup>
      </m:oMath>
      <w:r w:rsidRPr="00293260">
        <w:rPr>
          <w:rFonts w:ascii="Times New Roman" w:eastAsia="宋体" w:hAnsi="Times New Roman" w:cs="Times New Roman"/>
          <w:sz w:val="21"/>
          <w:szCs w:val="21"/>
        </w:rPr>
        <w:t>的软</w:t>
      </w:r>
      <w:r w:rsidRPr="00293260">
        <w:rPr>
          <w:rFonts w:ascii="Times New Roman" w:eastAsia="宋体" w:hAnsi="Times New Roman" w:cs="Times New Roman" w:hint="eastAsia"/>
          <w:sz w:val="21"/>
          <w:szCs w:val="21"/>
        </w:rPr>
        <w:t>间隔</w:t>
      </w:r>
      <w:r w:rsidRPr="00293260">
        <w:rPr>
          <w:rFonts w:ascii="Times New Roman" w:eastAsia="宋体" w:hAnsi="Times New Roman" w:cs="Times New Roman"/>
          <w:sz w:val="21"/>
          <w:szCs w:val="21"/>
        </w:rPr>
        <w:t>线性</w:t>
      </w:r>
      <w:r w:rsidRPr="00293260">
        <w:rPr>
          <w:rFonts w:ascii="Times New Roman" w:eastAsia="宋体" w:hAnsi="Times New Roman" w:cs="Times New Roman"/>
          <w:sz w:val="21"/>
          <w:szCs w:val="21"/>
        </w:rPr>
        <w:t>SVM</w:t>
      </w:r>
      <w:r w:rsidRPr="00293260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48AE6D6F" w14:textId="19491704" w:rsidR="00293260" w:rsidRPr="00293260" w:rsidRDefault="00293260" w:rsidP="00293260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（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c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）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线性决策边界，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>
        <w:rPr>
          <w:rFonts w:ascii="Times New Roman" w:eastAsia="宋体" w:hAnsi="Times New Roman" w:cs="Times New Roman" w:hint="eastAsia"/>
          <w:sz w:val="21"/>
          <w:szCs w:val="21"/>
        </w:rPr>
        <w:t>较小，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允许在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间隔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内进行一些错误分类</w:t>
      </w:r>
    </w:p>
    <w:p w14:paraId="18EFDB8D" w14:textId="77777777" w:rsidR="00293260" w:rsidRPr="00293260" w:rsidRDefault="00293260" w:rsidP="00293260">
      <w:pPr>
        <w:rPr>
          <w:rFonts w:ascii="Times New Roman" w:eastAsia="宋体" w:hAnsi="Times New Roman" w:cs="Times New Roman"/>
          <w:sz w:val="21"/>
          <w:szCs w:val="21"/>
        </w:rPr>
      </w:pPr>
    </w:p>
    <w:p w14:paraId="220AE18F" w14:textId="001EE0D9" w:rsidR="001671A4" w:rsidRPr="00293260" w:rsidRDefault="001671A4" w:rsidP="00293260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C=</m:t>
        </m:r>
        <m:sSup>
          <m:sSupPr>
            <m:ctrlPr>
              <w:ins w:id="447" w:author="qing laiyun" w:date="2024-05-16T13:0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293260">
        <w:rPr>
          <w:rFonts w:ascii="Times New Roman" w:eastAsia="宋体" w:hAnsi="Times New Roman" w:cs="Times New Roman"/>
          <w:sz w:val="21"/>
          <w:szCs w:val="21"/>
        </w:rPr>
        <w:t>的软</w:t>
      </w:r>
      <w:r w:rsidRPr="00293260">
        <w:rPr>
          <w:rFonts w:ascii="Times New Roman" w:eastAsia="宋体" w:hAnsi="Times New Roman" w:cs="Times New Roman" w:hint="eastAsia"/>
          <w:sz w:val="21"/>
          <w:szCs w:val="21"/>
        </w:rPr>
        <w:t>间隔</w:t>
      </w:r>
      <w:r w:rsidRPr="00293260">
        <w:rPr>
          <w:rFonts w:ascii="Times New Roman" w:eastAsia="宋体" w:hAnsi="Times New Roman" w:cs="Times New Roman"/>
          <w:sz w:val="21"/>
          <w:szCs w:val="21"/>
        </w:rPr>
        <w:t>线性</w:t>
      </w:r>
      <w:r w:rsidRPr="00293260">
        <w:rPr>
          <w:rFonts w:ascii="Times New Roman" w:eastAsia="宋体" w:hAnsi="Times New Roman" w:cs="Times New Roman"/>
          <w:sz w:val="21"/>
          <w:szCs w:val="21"/>
        </w:rPr>
        <w:t>SVM</w:t>
      </w:r>
      <w:r w:rsidRPr="00293260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5834DE47" w14:textId="2C5E05D7" w:rsidR="00293260" w:rsidRPr="00293260" w:rsidRDefault="00293260" w:rsidP="00293260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（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a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）线性决策边界，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>
        <w:rPr>
          <w:rFonts w:ascii="Times New Roman" w:eastAsia="宋体" w:hAnsi="Times New Roman" w:cs="Times New Roman" w:hint="eastAsia"/>
          <w:sz w:val="21"/>
          <w:szCs w:val="21"/>
        </w:rPr>
        <w:t>较大，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不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太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允许错误分类，在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间隔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内没有支持向量</w:t>
      </w:r>
    </w:p>
    <w:p w14:paraId="31A77421" w14:textId="77777777" w:rsidR="00293260" w:rsidRPr="00293260" w:rsidRDefault="00293260" w:rsidP="00293260">
      <w:pPr>
        <w:rPr>
          <w:rFonts w:ascii="Times New Roman" w:eastAsia="宋体" w:hAnsi="Times New Roman" w:cs="Times New Roman"/>
          <w:sz w:val="21"/>
          <w:szCs w:val="21"/>
        </w:rPr>
      </w:pPr>
    </w:p>
    <w:p w14:paraId="795D6AC5" w14:textId="76C15F33" w:rsidR="001671A4" w:rsidRPr="00293260" w:rsidRDefault="001671A4" w:rsidP="00293260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293260">
        <w:rPr>
          <w:rFonts w:ascii="Times New Roman" w:eastAsia="宋体" w:hAnsi="Times New Roman" w:cs="Times New Roman" w:hint="eastAsia"/>
          <w:sz w:val="21"/>
          <w:szCs w:val="21"/>
        </w:rPr>
        <w:t>核函数为</w:t>
      </w:r>
      <m:oMath>
        <m:r>
          <w:rPr>
            <w:rFonts w:ascii="Cambria Math" w:hAnsi="Cambria Math"/>
            <w:sz w:val="21"/>
            <w:szCs w:val="21"/>
          </w:rPr>
          <m:t>κ</m:t>
        </m:r>
        <m:d>
          <m:dPr>
            <m:ctrlPr>
              <w:ins w:id="448" w:author="qing laiyun" w:date="2024-05-16T13:0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x</m:t>
            </m:r>
            <m:r>
              <w:rPr>
                <w:rFonts w:ascii="Cambria Math" w:hAnsi="Cambria Math"/>
                <w:sz w:val="21"/>
                <w:szCs w:val="21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z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exp</m:t>
        </m:r>
        <m:d>
          <m:dPr>
            <m:ctrlPr>
              <w:ins w:id="449" w:author="qing laiyun" w:date="2024-05-16T13:0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-</m:t>
            </m:r>
            <m:sSup>
              <m:sSupPr>
                <m:ctrlPr>
                  <w:ins w:id="450" w:author="qing laiyun" w:date="2024-05-16T13:08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-1</m:t>
                </m:r>
              </m:sup>
            </m:sSup>
            <m:sSup>
              <m:sSupPr>
                <m:ctrlPr>
                  <w:ins w:id="451" w:author="qing laiyun" w:date="2024-05-16T13:08:00Z">
                    <w:rPr>
                      <w:rFonts w:ascii="Cambria Math" w:hAnsi="Cambria Math"/>
                      <w:sz w:val="21"/>
                      <w:szCs w:val="21"/>
                    </w:rPr>
                  </w:ins>
                </m:ctrlPr>
              </m:sSupPr>
              <m:e>
                <m:d>
                  <m:dPr>
                    <m:begChr m:val="‖"/>
                    <m:endChr m:val="‖"/>
                    <m:ctrlPr>
                      <w:ins w:id="452" w:author="qing laiyun" w:date="2024-05-16T13:08:00Z">
                        <w:rPr>
                          <w:rFonts w:ascii="Cambria Math" w:hAnsi="Cambria Math"/>
                          <w:sz w:val="21"/>
                          <w:szCs w:val="21"/>
                        </w:rPr>
                      </w:ins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e>
        </m:d>
      </m:oMath>
      <w:r w:rsidRPr="00293260">
        <w:rPr>
          <w:rFonts w:ascii="Times New Roman" w:eastAsia="宋体" w:hAnsi="Times New Roman" w:cs="Times New Roman"/>
          <w:sz w:val="21"/>
          <w:szCs w:val="21"/>
        </w:rPr>
        <w:t>的硬</w:t>
      </w:r>
      <w:r w:rsidRPr="00293260">
        <w:rPr>
          <w:rFonts w:ascii="Times New Roman" w:eastAsia="宋体" w:hAnsi="Times New Roman" w:cs="Times New Roman" w:hint="eastAsia"/>
          <w:sz w:val="21"/>
          <w:szCs w:val="21"/>
        </w:rPr>
        <w:t>间隔</w:t>
      </w:r>
      <w:r w:rsidRPr="00293260">
        <w:rPr>
          <w:rFonts w:ascii="Times New Roman" w:eastAsia="宋体" w:hAnsi="Times New Roman" w:cs="Times New Roman" w:hint="eastAsia"/>
          <w:sz w:val="21"/>
          <w:szCs w:val="21"/>
        </w:rPr>
        <w:t>SVM</w:t>
      </w:r>
      <w:r w:rsidRPr="00293260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1156D9F7" w14:textId="77777777" w:rsidR="00293260" w:rsidRPr="00293260" w:rsidRDefault="00293260" w:rsidP="00293260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（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b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）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具有更宽核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（</w:t>
      </w: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σ=10</m:t>
        </m:r>
      </m:oMath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的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RBF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核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）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的非线性决策边界</w:t>
      </w:r>
    </w:p>
    <w:p w14:paraId="54345583" w14:textId="77777777" w:rsidR="00293260" w:rsidRPr="00293260" w:rsidRDefault="00293260" w:rsidP="00293260">
      <w:pPr>
        <w:rPr>
          <w:rFonts w:ascii="Times New Roman" w:eastAsia="宋体" w:hAnsi="Times New Roman" w:cs="Times New Roman"/>
          <w:sz w:val="21"/>
          <w:szCs w:val="21"/>
        </w:rPr>
      </w:pPr>
    </w:p>
    <w:p w14:paraId="0BB82F67" w14:textId="5AFF6BF1" w:rsidR="001671A4" w:rsidRPr="00DB2C65" w:rsidRDefault="001671A4" w:rsidP="001671A4">
      <w:pPr>
        <w:rPr>
          <w:rFonts w:ascii="Times New Roman" w:eastAsia="宋体" w:hAnsi="Times New Roman" w:cs="Times New Roman"/>
          <w:sz w:val="21"/>
          <w:szCs w:val="21"/>
        </w:rPr>
      </w:pPr>
      <w:r w:rsidRPr="00DB2C65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Pr="00DB2C65">
        <w:rPr>
          <w:rFonts w:ascii="Times New Roman" w:eastAsia="宋体" w:hAnsi="Times New Roman" w:cs="Times New Roman"/>
          <w:sz w:val="21"/>
          <w:szCs w:val="21"/>
        </w:rPr>
        <w:t>D</w:t>
      </w:r>
      <w:r w:rsidRPr="00DB2C65">
        <w:rPr>
          <w:rFonts w:ascii="Times New Roman" w:eastAsia="宋体" w:hAnsi="Times New Roman" w:cs="Times New Roman"/>
          <w:sz w:val="21"/>
          <w:szCs w:val="21"/>
        </w:rPr>
        <w:t>）</w:t>
      </w:r>
      <w:r w:rsidRPr="00DB2C65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5E1B7A" w:rsidRPr="00DB2C65">
        <w:rPr>
          <w:rFonts w:ascii="Times New Roman" w:eastAsia="宋体" w:hAnsi="Times New Roman" w:cs="Times New Roman" w:hint="eastAsia"/>
          <w:sz w:val="21"/>
          <w:szCs w:val="21"/>
        </w:rPr>
        <w:t>核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函数为</w:t>
      </w:r>
      <m:oMath>
        <m:r>
          <w:rPr>
            <w:rFonts w:ascii="Cambria Math" w:hAnsi="Cambria Math"/>
            <w:sz w:val="21"/>
            <w:szCs w:val="21"/>
          </w:rPr>
          <m:t>κ</m:t>
        </m:r>
        <m:d>
          <m:dPr>
            <m:ctrlPr>
              <w:ins w:id="453" w:author="qing laiyun" w:date="2024-05-16T13:0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x</m:t>
            </m:r>
            <m:r>
              <w:rPr>
                <w:rFonts w:ascii="Cambria Math" w:hAnsi="Cambria Math"/>
                <w:sz w:val="21"/>
                <w:szCs w:val="21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z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exp</m:t>
        </m:r>
        <m:d>
          <m:dPr>
            <m:ctrlPr>
              <w:ins w:id="454" w:author="qing laiyun" w:date="2024-05-16T13:08:00Z">
                <w:rPr>
                  <w:rFonts w:ascii="Cambria Math" w:hAnsi="Cambria Math"/>
                  <w:i/>
                  <w:sz w:val="21"/>
                  <w:szCs w:val="21"/>
                </w:rPr>
              </w:ins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-</m:t>
            </m:r>
            <m:sSup>
              <m:sSupPr>
                <m:ctrlPr>
                  <w:ins w:id="455" w:author="qing laiyun" w:date="2024-05-16T13:08:00Z">
                    <w:rPr>
                      <w:rFonts w:ascii="Cambria Math" w:hAnsi="Cambria Math"/>
                      <w:i/>
                      <w:sz w:val="21"/>
                      <w:szCs w:val="21"/>
                    </w:rPr>
                  </w:ins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sSup>
              <m:sSupPr>
                <m:ctrlPr>
                  <w:ins w:id="456" w:author="qing laiyun" w:date="2024-05-16T13:08:00Z">
                    <w:rPr>
                      <w:rFonts w:ascii="Cambria Math" w:hAnsi="Cambria Math"/>
                      <w:sz w:val="21"/>
                      <w:szCs w:val="21"/>
                    </w:rPr>
                  </w:ins>
                </m:ctrlPr>
              </m:sSupPr>
              <m:e>
                <m:d>
                  <m:dPr>
                    <m:begChr m:val="‖"/>
                    <m:endChr m:val="‖"/>
                    <m:ctrlPr>
                      <w:ins w:id="457" w:author="qing laiyun" w:date="2024-05-16T13:08:00Z">
                        <w:rPr>
                          <w:rFonts w:ascii="Cambria Math" w:hAnsi="Cambria Math"/>
                          <w:sz w:val="21"/>
                          <w:szCs w:val="21"/>
                        </w:rPr>
                      </w:ins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e>
        </m:d>
      </m:oMath>
      <w:r w:rsidRPr="00DB2C65">
        <w:rPr>
          <w:rFonts w:ascii="Times New Roman" w:eastAsia="宋体" w:hAnsi="Times New Roman" w:cs="Times New Roman"/>
          <w:sz w:val="21"/>
          <w:szCs w:val="21"/>
        </w:rPr>
        <w:t>的硬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间隔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SVM</w:t>
      </w:r>
      <w:r w:rsidRPr="00DB2C65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64013F9C" w14:textId="77777777" w:rsidR="00293260" w:rsidRPr="00293260" w:rsidRDefault="00293260" w:rsidP="00293260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（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d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）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具有较窄核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（</w:t>
      </w:r>
      <m:oMath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σ=</m:t>
        </m:r>
        <m:sSup>
          <m:sSupPr>
            <m:ctrlPr>
              <w:ins w:id="458" w:author="qing laiyun" w:date="2024-05-16T13:08:00Z">
                <w:rPr>
                  <w:rFonts w:ascii="Cambria Math" w:hAnsi="Cambria Math"/>
                  <w:i/>
                  <w:color w:val="002060"/>
                  <w:szCs w:val="20"/>
                </w:rPr>
              </w:ins>
            </m:ctrlPr>
          </m:sSupPr>
          <m:e>
            <m:r>
              <w:rPr>
                <w:rFonts w:ascii="Cambria Math" w:hAnsi="Cambria Math"/>
                <w:color w:val="00206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color w:val="002060"/>
                <w:szCs w:val="20"/>
              </w:rPr>
              <m:t>-2</m:t>
            </m:r>
          </m:sup>
        </m:sSup>
      </m:oMath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的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RBF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核</w:t>
      </w:r>
      <w:r w:rsidRPr="0029326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）</w:t>
      </w:r>
      <w:r w:rsidRPr="00293260">
        <w:rPr>
          <w:rFonts w:ascii="Times New Roman" w:eastAsia="宋体" w:hAnsi="Times New Roman" w:cs="Times New Roman"/>
          <w:color w:val="002060"/>
          <w:sz w:val="21"/>
          <w:szCs w:val="21"/>
        </w:rPr>
        <w:t>的非线性决策边界</w:t>
      </w:r>
    </w:p>
    <w:p w14:paraId="253A65C6" w14:textId="77777777" w:rsidR="00DB2C65" w:rsidRPr="00186CA5" w:rsidRDefault="00DB2C65">
      <w:pPr>
        <w:rPr>
          <w:rFonts w:ascii="Times New Roman" w:eastAsia="宋体" w:hAnsi="Times New Roman" w:cs="Times New Roman"/>
          <w:sz w:val="21"/>
          <w:szCs w:val="21"/>
        </w:rPr>
      </w:pPr>
    </w:p>
    <w:sectPr w:rsidR="00DB2C65" w:rsidRPr="00186CA5" w:rsidSect="00E430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菱心体简">
    <w:altName w:val="DengXian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中黑_GBK">
    <w:altName w:val="DengXia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博雅宋_GBK">
    <w:altName w:val="DengXia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汉仪中宋简">
    <w:altName w:val="DengXian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方正大标宋简体">
    <w:altName w:val="微软雅黑"/>
    <w:panose1 w:val="020B0604020202020204"/>
    <w:charset w:val="86"/>
    <w:family w:val="script"/>
    <w:pitch w:val="fixed"/>
    <w:sig w:usb0="00000003" w:usb1="080E0000" w:usb2="00000010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DengXia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方正准圆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Times New Roman MT Extra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方正中等线简体">
    <w:altName w:val="DengXia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小标宋简体">
    <w:altName w:val="Arial Unicode MS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dobe 明體 Std L">
    <w:altName w:val="Malgun Gothic Semilight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Avenir LT Std 55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方正兰亭粗黑_GBK">
    <w:altName w:val="等线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ATC-7d305b8b">
    <w:altName w:val="Block Tilt (BRK)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方正新书宋_GBK"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MR10">
    <w:altName w:val="Times New Roman"/>
    <w:panose1 w:val="020B0604020202020204"/>
    <w:charset w:val="00"/>
    <w:family w:val="roman"/>
    <w:notTrueType/>
    <w:pitch w:val="default"/>
  </w:font>
  <w:font w:name="CharterB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8CA96A"/>
    <w:multiLevelType w:val="singleLevel"/>
    <w:tmpl w:val="868CA96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2330CB6"/>
    <w:multiLevelType w:val="hybridMultilevel"/>
    <w:tmpl w:val="CFA6C5A2"/>
    <w:lvl w:ilvl="0" w:tplc="BB9E5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37045AC"/>
    <w:multiLevelType w:val="singleLevel"/>
    <w:tmpl w:val="037045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6BE4817"/>
    <w:multiLevelType w:val="hybridMultilevel"/>
    <w:tmpl w:val="C90C6B18"/>
    <w:lvl w:ilvl="0" w:tplc="7D602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474C8B"/>
    <w:multiLevelType w:val="multilevel"/>
    <w:tmpl w:val="8598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13515"/>
    <w:multiLevelType w:val="hybridMultilevel"/>
    <w:tmpl w:val="ED80C748"/>
    <w:lvl w:ilvl="0" w:tplc="6F9E9CC6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6" w15:restartNumberingAfterBreak="0">
    <w:nsid w:val="0E520A93"/>
    <w:multiLevelType w:val="hybridMultilevel"/>
    <w:tmpl w:val="56F66ED0"/>
    <w:lvl w:ilvl="0" w:tplc="9AFAF7F0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585FA7"/>
    <w:multiLevelType w:val="hybridMultilevel"/>
    <w:tmpl w:val="8F6451DC"/>
    <w:lvl w:ilvl="0" w:tplc="2AAC8186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8" w15:restartNumberingAfterBreak="0">
    <w:nsid w:val="19DB1491"/>
    <w:multiLevelType w:val="multilevel"/>
    <w:tmpl w:val="7522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879C6"/>
    <w:multiLevelType w:val="hybridMultilevel"/>
    <w:tmpl w:val="B3C28E0E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E887A1E"/>
    <w:multiLevelType w:val="hybridMultilevel"/>
    <w:tmpl w:val="06740700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9B96093"/>
    <w:multiLevelType w:val="hybridMultilevel"/>
    <w:tmpl w:val="D3AE7682"/>
    <w:lvl w:ilvl="0" w:tplc="A816DEB2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2" w15:restartNumberingAfterBreak="0">
    <w:nsid w:val="2D0562CC"/>
    <w:multiLevelType w:val="hybridMultilevel"/>
    <w:tmpl w:val="4832FC68"/>
    <w:lvl w:ilvl="0" w:tplc="658AF178">
      <w:start w:val="1"/>
      <w:numFmt w:val="decimal"/>
      <w:lvlText w:val="%1."/>
      <w:lvlJc w:val="left"/>
      <w:pPr>
        <w:ind w:left="8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lowerLetter"/>
      <w:lvlText w:val="%5)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lowerLetter"/>
      <w:lvlText w:val="%8)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abstractNum w:abstractNumId="13" w15:restartNumberingAfterBreak="0">
    <w:nsid w:val="2D1C3E64"/>
    <w:multiLevelType w:val="hybridMultilevel"/>
    <w:tmpl w:val="8D382210"/>
    <w:lvl w:ilvl="0" w:tplc="3118D3BC">
      <w:start w:val="1"/>
      <w:numFmt w:val="decimal"/>
      <w:lvlText w:val="（%1）"/>
      <w:lvlJc w:val="left"/>
      <w:pPr>
        <w:ind w:left="118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05037E7"/>
    <w:multiLevelType w:val="hybridMultilevel"/>
    <w:tmpl w:val="1088ACD8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98D0504"/>
    <w:multiLevelType w:val="hybridMultilevel"/>
    <w:tmpl w:val="80166A3C"/>
    <w:lvl w:ilvl="0" w:tplc="3118D3BC">
      <w:start w:val="1"/>
      <w:numFmt w:val="decimal"/>
      <w:lvlText w:val="（%1）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6" w15:restartNumberingAfterBreak="0">
    <w:nsid w:val="3D7C7138"/>
    <w:multiLevelType w:val="hybridMultilevel"/>
    <w:tmpl w:val="6F14CB8E"/>
    <w:lvl w:ilvl="0" w:tplc="FBC43354">
      <w:start w:val="1"/>
      <w:numFmt w:val="decimal"/>
      <w:lvlText w:val="(%1)"/>
      <w:lvlJc w:val="left"/>
      <w:pPr>
        <w:ind w:left="73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36" w:hanging="480"/>
      </w:pPr>
    </w:lvl>
    <w:lvl w:ilvl="2" w:tplc="0409001B" w:tentative="1">
      <w:start w:val="1"/>
      <w:numFmt w:val="lowerRoman"/>
      <w:lvlText w:val="%3."/>
      <w:lvlJc w:val="right"/>
      <w:pPr>
        <w:ind w:left="1816" w:hanging="480"/>
      </w:pPr>
    </w:lvl>
    <w:lvl w:ilvl="3" w:tplc="0409000F" w:tentative="1">
      <w:start w:val="1"/>
      <w:numFmt w:val="decimal"/>
      <w:lvlText w:val="%4."/>
      <w:lvlJc w:val="left"/>
      <w:pPr>
        <w:ind w:left="2296" w:hanging="480"/>
      </w:pPr>
    </w:lvl>
    <w:lvl w:ilvl="4" w:tplc="04090019" w:tentative="1">
      <w:start w:val="1"/>
      <w:numFmt w:val="lowerLetter"/>
      <w:lvlText w:val="%5)"/>
      <w:lvlJc w:val="left"/>
      <w:pPr>
        <w:ind w:left="2776" w:hanging="480"/>
      </w:pPr>
    </w:lvl>
    <w:lvl w:ilvl="5" w:tplc="0409001B" w:tentative="1">
      <w:start w:val="1"/>
      <w:numFmt w:val="lowerRoman"/>
      <w:lvlText w:val="%6."/>
      <w:lvlJc w:val="right"/>
      <w:pPr>
        <w:ind w:left="3256" w:hanging="480"/>
      </w:pPr>
    </w:lvl>
    <w:lvl w:ilvl="6" w:tplc="0409000F" w:tentative="1">
      <w:start w:val="1"/>
      <w:numFmt w:val="decimal"/>
      <w:lvlText w:val="%7."/>
      <w:lvlJc w:val="left"/>
      <w:pPr>
        <w:ind w:left="3736" w:hanging="480"/>
      </w:pPr>
    </w:lvl>
    <w:lvl w:ilvl="7" w:tplc="04090019" w:tentative="1">
      <w:start w:val="1"/>
      <w:numFmt w:val="lowerLetter"/>
      <w:lvlText w:val="%8)"/>
      <w:lvlJc w:val="left"/>
      <w:pPr>
        <w:ind w:left="4216" w:hanging="480"/>
      </w:pPr>
    </w:lvl>
    <w:lvl w:ilvl="8" w:tplc="0409001B" w:tentative="1">
      <w:start w:val="1"/>
      <w:numFmt w:val="lowerRoman"/>
      <w:lvlText w:val="%9."/>
      <w:lvlJc w:val="right"/>
      <w:pPr>
        <w:ind w:left="4696" w:hanging="480"/>
      </w:pPr>
    </w:lvl>
  </w:abstractNum>
  <w:abstractNum w:abstractNumId="17" w15:restartNumberingAfterBreak="0">
    <w:nsid w:val="417C03EF"/>
    <w:multiLevelType w:val="hybridMultilevel"/>
    <w:tmpl w:val="0A2C8294"/>
    <w:lvl w:ilvl="0" w:tplc="3118D3BC">
      <w:start w:val="1"/>
      <w:numFmt w:val="decimal"/>
      <w:lvlText w:val="（%1）"/>
      <w:lvlJc w:val="left"/>
      <w:pPr>
        <w:ind w:left="12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2433AFD"/>
    <w:multiLevelType w:val="hybridMultilevel"/>
    <w:tmpl w:val="80166A3C"/>
    <w:lvl w:ilvl="0" w:tplc="3118D3BC">
      <w:start w:val="1"/>
      <w:numFmt w:val="decimal"/>
      <w:lvlText w:val="（%1）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9" w15:restartNumberingAfterBreak="0">
    <w:nsid w:val="462D6C61"/>
    <w:multiLevelType w:val="hybridMultilevel"/>
    <w:tmpl w:val="D37027F6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F801836"/>
    <w:multiLevelType w:val="hybridMultilevel"/>
    <w:tmpl w:val="F57C266C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14A5A93"/>
    <w:multiLevelType w:val="hybridMultilevel"/>
    <w:tmpl w:val="5B54355C"/>
    <w:lvl w:ilvl="0" w:tplc="1DE2CA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4F332B8"/>
    <w:multiLevelType w:val="hybridMultilevel"/>
    <w:tmpl w:val="2174E630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9BA78A0"/>
    <w:multiLevelType w:val="hybridMultilevel"/>
    <w:tmpl w:val="3F0ADB48"/>
    <w:lvl w:ilvl="0" w:tplc="DEAAC22A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4" w15:restartNumberingAfterBreak="0">
    <w:nsid w:val="5A4559E0"/>
    <w:multiLevelType w:val="hybridMultilevel"/>
    <w:tmpl w:val="CEF04A62"/>
    <w:lvl w:ilvl="0" w:tplc="284A02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B3F5C04"/>
    <w:multiLevelType w:val="hybridMultilevel"/>
    <w:tmpl w:val="6548EB90"/>
    <w:lvl w:ilvl="0" w:tplc="E868736C">
      <w:start w:val="2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  <w:color w:val="000000"/>
        <w:w w:val="105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FFC1430"/>
    <w:multiLevelType w:val="hybridMultilevel"/>
    <w:tmpl w:val="DB7E21C0"/>
    <w:lvl w:ilvl="0" w:tplc="681698E4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12121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1594FEE"/>
    <w:multiLevelType w:val="hybridMultilevel"/>
    <w:tmpl w:val="5F14E1BC"/>
    <w:lvl w:ilvl="0" w:tplc="3118D3BC">
      <w:start w:val="1"/>
      <w:numFmt w:val="decimal"/>
      <w:lvlText w:val="（%1）"/>
      <w:lvlJc w:val="left"/>
      <w:pPr>
        <w:ind w:left="12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C03C00"/>
    <w:multiLevelType w:val="hybridMultilevel"/>
    <w:tmpl w:val="AAF8691A"/>
    <w:lvl w:ilvl="0" w:tplc="596CE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5C80219"/>
    <w:multiLevelType w:val="multilevel"/>
    <w:tmpl w:val="4788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A36ABE"/>
    <w:multiLevelType w:val="hybridMultilevel"/>
    <w:tmpl w:val="66843E5E"/>
    <w:lvl w:ilvl="0" w:tplc="609A79A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 w15:restartNumberingAfterBreak="0">
    <w:nsid w:val="70746A49"/>
    <w:multiLevelType w:val="hybridMultilevel"/>
    <w:tmpl w:val="B71AF166"/>
    <w:lvl w:ilvl="0" w:tplc="0FF46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9BD1272"/>
    <w:multiLevelType w:val="multilevel"/>
    <w:tmpl w:val="C314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2"/>
  </w:num>
  <w:num w:numId="3">
    <w:abstractNumId w:val="10"/>
  </w:num>
  <w:num w:numId="4">
    <w:abstractNumId w:val="25"/>
  </w:num>
  <w:num w:numId="5">
    <w:abstractNumId w:val="19"/>
  </w:num>
  <w:num w:numId="6">
    <w:abstractNumId w:val="29"/>
  </w:num>
  <w:num w:numId="7">
    <w:abstractNumId w:val="32"/>
  </w:num>
  <w:num w:numId="8">
    <w:abstractNumId w:val="3"/>
  </w:num>
  <w:num w:numId="9">
    <w:abstractNumId w:val="21"/>
  </w:num>
  <w:num w:numId="10">
    <w:abstractNumId w:val="6"/>
  </w:num>
  <w:num w:numId="11">
    <w:abstractNumId w:val="2"/>
  </w:num>
  <w:num w:numId="12">
    <w:abstractNumId w:val="0"/>
  </w:num>
  <w:num w:numId="13">
    <w:abstractNumId w:val="12"/>
  </w:num>
  <w:num w:numId="14">
    <w:abstractNumId w:val="17"/>
  </w:num>
  <w:num w:numId="15">
    <w:abstractNumId w:val="5"/>
  </w:num>
  <w:num w:numId="16">
    <w:abstractNumId w:val="18"/>
  </w:num>
  <w:num w:numId="17">
    <w:abstractNumId w:val="23"/>
  </w:num>
  <w:num w:numId="18">
    <w:abstractNumId w:val="15"/>
  </w:num>
  <w:num w:numId="19">
    <w:abstractNumId w:val="13"/>
  </w:num>
  <w:num w:numId="20">
    <w:abstractNumId w:val="7"/>
  </w:num>
  <w:num w:numId="21">
    <w:abstractNumId w:val="27"/>
  </w:num>
  <w:num w:numId="22">
    <w:abstractNumId w:val="11"/>
  </w:num>
  <w:num w:numId="23">
    <w:abstractNumId w:val="16"/>
  </w:num>
  <w:num w:numId="24">
    <w:abstractNumId w:val="30"/>
  </w:num>
  <w:num w:numId="25">
    <w:abstractNumId w:val="14"/>
  </w:num>
  <w:num w:numId="26">
    <w:abstractNumId w:val="28"/>
  </w:num>
  <w:num w:numId="27">
    <w:abstractNumId w:val="31"/>
  </w:num>
  <w:num w:numId="28">
    <w:abstractNumId w:val="24"/>
  </w:num>
  <w:num w:numId="29">
    <w:abstractNumId w:val="4"/>
  </w:num>
  <w:num w:numId="30">
    <w:abstractNumId w:val="8"/>
  </w:num>
  <w:num w:numId="31">
    <w:abstractNumId w:val="20"/>
  </w:num>
  <w:num w:numId="32">
    <w:abstractNumId w:val="9"/>
  </w:num>
  <w:num w:numId="33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ing laiyun">
    <w15:presenceInfo w15:providerId="Windows Live" w15:userId="a4d39879018112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5AD"/>
    <w:rsid w:val="00027824"/>
    <w:rsid w:val="00061E7E"/>
    <w:rsid w:val="0012192F"/>
    <w:rsid w:val="001445AD"/>
    <w:rsid w:val="001671A4"/>
    <w:rsid w:val="00186CA5"/>
    <w:rsid w:val="001931B3"/>
    <w:rsid w:val="002061A1"/>
    <w:rsid w:val="00293034"/>
    <w:rsid w:val="00293260"/>
    <w:rsid w:val="00294E9F"/>
    <w:rsid w:val="002C2181"/>
    <w:rsid w:val="00312DE7"/>
    <w:rsid w:val="00320417"/>
    <w:rsid w:val="00370D32"/>
    <w:rsid w:val="00425C17"/>
    <w:rsid w:val="004D68A7"/>
    <w:rsid w:val="005E1B7A"/>
    <w:rsid w:val="00633DAD"/>
    <w:rsid w:val="006915BF"/>
    <w:rsid w:val="006A7F3C"/>
    <w:rsid w:val="006B14C0"/>
    <w:rsid w:val="0080179E"/>
    <w:rsid w:val="008B42F5"/>
    <w:rsid w:val="008D4CB8"/>
    <w:rsid w:val="009258BF"/>
    <w:rsid w:val="0093725B"/>
    <w:rsid w:val="00941D8D"/>
    <w:rsid w:val="00A304AF"/>
    <w:rsid w:val="00A554EF"/>
    <w:rsid w:val="00AE709B"/>
    <w:rsid w:val="00AE7708"/>
    <w:rsid w:val="00AF34C8"/>
    <w:rsid w:val="00B04A33"/>
    <w:rsid w:val="00B26458"/>
    <w:rsid w:val="00B43065"/>
    <w:rsid w:val="00B523C3"/>
    <w:rsid w:val="00B56DB0"/>
    <w:rsid w:val="00BB39B7"/>
    <w:rsid w:val="00BD2DDD"/>
    <w:rsid w:val="00BE009E"/>
    <w:rsid w:val="00C4017F"/>
    <w:rsid w:val="00CD6D37"/>
    <w:rsid w:val="00D346A1"/>
    <w:rsid w:val="00D73BEC"/>
    <w:rsid w:val="00DA3781"/>
    <w:rsid w:val="00DA4B43"/>
    <w:rsid w:val="00DB2C65"/>
    <w:rsid w:val="00DD11C1"/>
    <w:rsid w:val="00DE026A"/>
    <w:rsid w:val="00E30179"/>
    <w:rsid w:val="00E3280C"/>
    <w:rsid w:val="00E43054"/>
    <w:rsid w:val="00E671EA"/>
    <w:rsid w:val="00E96C11"/>
    <w:rsid w:val="00F03999"/>
    <w:rsid w:val="00F14310"/>
    <w:rsid w:val="00F15079"/>
    <w:rsid w:val="00F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3E8C"/>
  <w15:chartTrackingRefBased/>
  <w15:docId w15:val="{18518EDA-5BCB-9243-823F-1225AC66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445AD"/>
    <w:pPr>
      <w:widowControl w:val="0"/>
      <w:jc w:val="both"/>
    </w:pPr>
    <w:rPr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3260"/>
    <w:pPr>
      <w:keepNext/>
      <w:keepLines/>
      <w:topLinePunct/>
      <w:ind w:leftChars="20" w:left="20"/>
      <w:jc w:val="center"/>
      <w:outlineLvl w:val="0"/>
    </w:pPr>
    <w:rPr>
      <w:rFonts w:ascii="汉仪菱心体简" w:eastAsia="汉仪菱心体简" w:hAnsi="宋体" w:cs="宋体"/>
      <w:color w:val="FFFFFF"/>
      <w:spacing w:val="10"/>
      <w:kern w:val="32"/>
      <w:sz w:val="32"/>
      <w:szCs w:val="44"/>
    </w:rPr>
  </w:style>
  <w:style w:type="paragraph" w:styleId="2">
    <w:name w:val="heading 2"/>
    <w:basedOn w:val="a"/>
    <w:link w:val="20"/>
    <w:qFormat/>
    <w:rsid w:val="00DA4B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A4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93260"/>
    <w:pPr>
      <w:keepNext/>
      <w:keepLines/>
      <w:topLinePunct/>
      <w:snapToGrid w:val="0"/>
      <w:spacing w:beforeLines="50" w:before="158"/>
      <w:ind w:firstLineChars="200" w:firstLine="459"/>
      <w:outlineLvl w:val="3"/>
    </w:pPr>
    <w:rPr>
      <w:rFonts w:ascii="方正兰亭中黑_GBK" w:eastAsia="方正兰亭中黑_GBK" w:hAnsi="Arial" w:cs="宋体"/>
      <w:w w:val="115"/>
      <w:sz w:val="20"/>
      <w:szCs w:val="28"/>
    </w:rPr>
  </w:style>
  <w:style w:type="paragraph" w:styleId="5">
    <w:name w:val="heading 5"/>
    <w:basedOn w:val="a"/>
    <w:next w:val="a"/>
    <w:link w:val="50"/>
    <w:qFormat/>
    <w:rsid w:val="00293260"/>
    <w:pPr>
      <w:topLinePunct/>
      <w:outlineLvl w:val="4"/>
    </w:pPr>
    <w:rPr>
      <w:rFonts w:ascii="宋体" w:eastAsia="方正博雅宋_GBK" w:hAnsi="宋体" w:cs="宋体"/>
      <w:sz w:val="20"/>
      <w:szCs w:val="21"/>
    </w:rPr>
  </w:style>
  <w:style w:type="paragraph" w:styleId="6">
    <w:name w:val="heading 6"/>
    <w:basedOn w:val="a"/>
    <w:next w:val="a"/>
    <w:link w:val="60"/>
    <w:qFormat/>
    <w:rsid w:val="00293260"/>
    <w:pPr>
      <w:keepNext/>
      <w:topLinePunct/>
      <w:ind w:firstLineChars="200" w:firstLine="420"/>
      <w:textAlignment w:val="center"/>
      <w:outlineLvl w:val="5"/>
    </w:pPr>
    <w:rPr>
      <w:rFonts w:ascii="宋体" w:eastAsia="汉仪中宋简" w:hAnsi="宋体" w:cs="宋体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293260"/>
    <w:rPr>
      <w:rFonts w:ascii="汉仪菱心体简" w:eastAsia="汉仪菱心体简" w:hAnsi="宋体" w:cs="宋体"/>
      <w:color w:val="FFFFFF"/>
      <w:spacing w:val="10"/>
      <w:kern w:val="32"/>
      <w:sz w:val="32"/>
      <w:szCs w:val="44"/>
      <w14:ligatures w14:val="none"/>
    </w:rPr>
  </w:style>
  <w:style w:type="character" w:customStyle="1" w:styleId="20">
    <w:name w:val="标题 2 字符"/>
    <w:basedOn w:val="a0"/>
    <w:link w:val="2"/>
    <w:rsid w:val="00DA4B43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DA4B43"/>
    <w:rPr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rsid w:val="00293260"/>
    <w:rPr>
      <w:rFonts w:ascii="方正兰亭中黑_GBK" w:eastAsia="方正兰亭中黑_GBK" w:hAnsi="Arial" w:cs="宋体"/>
      <w:w w:val="115"/>
      <w:sz w:val="20"/>
      <w:szCs w:val="28"/>
      <w14:ligatures w14:val="none"/>
    </w:rPr>
  </w:style>
  <w:style w:type="character" w:customStyle="1" w:styleId="50">
    <w:name w:val="标题 5 字符"/>
    <w:basedOn w:val="a0"/>
    <w:link w:val="5"/>
    <w:qFormat/>
    <w:rsid w:val="00293260"/>
    <w:rPr>
      <w:rFonts w:ascii="宋体" w:eastAsia="方正博雅宋_GBK" w:hAnsi="宋体" w:cs="宋体"/>
      <w:sz w:val="20"/>
      <w:szCs w:val="21"/>
      <w14:ligatures w14:val="none"/>
    </w:rPr>
  </w:style>
  <w:style w:type="character" w:customStyle="1" w:styleId="60">
    <w:name w:val="标题 6 字符"/>
    <w:basedOn w:val="a0"/>
    <w:link w:val="6"/>
    <w:rsid w:val="00293260"/>
    <w:rPr>
      <w:rFonts w:ascii="宋体" w:eastAsia="汉仪中宋简" w:hAnsi="宋体" w:cs="宋体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1445AD"/>
    <w:pPr>
      <w:ind w:firstLineChars="200" w:firstLine="420"/>
    </w:pPr>
  </w:style>
  <w:style w:type="table" w:styleId="11">
    <w:name w:val="Grid Table 1 Light"/>
    <w:basedOn w:val="a1"/>
    <w:uiPriority w:val="46"/>
    <w:rsid w:val="001445AD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Placeholder Text"/>
    <w:basedOn w:val="a0"/>
    <w:uiPriority w:val="99"/>
    <w:semiHidden/>
    <w:rsid w:val="001445AD"/>
    <w:rPr>
      <w:color w:val="666666"/>
    </w:rPr>
  </w:style>
  <w:style w:type="paragraph" w:styleId="a5">
    <w:name w:val="Normal (Web)"/>
    <w:basedOn w:val="a"/>
    <w:uiPriority w:val="99"/>
    <w:unhideWhenUsed/>
    <w:rsid w:val="00AE7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monica-widget">
    <w:name w:val="monica-widget"/>
    <w:basedOn w:val="a0"/>
    <w:rsid w:val="0093725B"/>
  </w:style>
  <w:style w:type="paragraph" w:customStyle="1" w:styleId="ordinary-output">
    <w:name w:val="ordinary-output"/>
    <w:basedOn w:val="a"/>
    <w:rsid w:val="00937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6">
    <w:name w:val="Hyperlink"/>
    <w:basedOn w:val="a0"/>
    <w:uiPriority w:val="99"/>
    <w:unhideWhenUsed/>
    <w:rsid w:val="00DA4B43"/>
    <w:rPr>
      <w:color w:val="0000FF"/>
      <w:u w:val="single"/>
    </w:rPr>
  </w:style>
  <w:style w:type="character" w:customStyle="1" w:styleId="mathjaxsvg">
    <w:name w:val="mathjax_svg"/>
    <w:basedOn w:val="a0"/>
    <w:rsid w:val="00DA4B43"/>
  </w:style>
  <w:style w:type="character" w:customStyle="1" w:styleId="mjxassistivemathml">
    <w:name w:val="mjx_assistive_mathml"/>
    <w:basedOn w:val="a0"/>
    <w:rsid w:val="00DA4B43"/>
  </w:style>
  <w:style w:type="character" w:customStyle="1" w:styleId="tex2jaxignore">
    <w:name w:val="tex2jax_ignore"/>
    <w:basedOn w:val="a0"/>
    <w:rsid w:val="00DA4B43"/>
  </w:style>
  <w:style w:type="table" w:styleId="a7">
    <w:name w:val="Table Grid"/>
    <w:basedOn w:val="a1"/>
    <w:uiPriority w:val="59"/>
    <w:rsid w:val="00DA3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text-empty-paragraph">
    <w:name w:val="ztext-empty-paragraph"/>
    <w:basedOn w:val="a"/>
    <w:rsid w:val="00A30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8">
    <w:name w:val="批注文字 字符"/>
    <w:basedOn w:val="a0"/>
    <w:link w:val="a9"/>
    <w:uiPriority w:val="99"/>
    <w:semiHidden/>
    <w:rsid w:val="00293260"/>
    <w:rPr>
      <w:rFonts w:ascii="宋体" w:eastAsia="方正博雅宋_GBK" w:hAnsi="宋体" w:cs="宋体"/>
      <w:kern w:val="21"/>
      <w:sz w:val="20"/>
      <w14:ligatures w14:val="none"/>
    </w:rPr>
  </w:style>
  <w:style w:type="paragraph" w:styleId="a9">
    <w:name w:val="annotation text"/>
    <w:basedOn w:val="a"/>
    <w:link w:val="a8"/>
    <w:uiPriority w:val="99"/>
    <w:semiHidden/>
    <w:unhideWhenUsed/>
    <w:rsid w:val="00293260"/>
    <w:pPr>
      <w:topLinePunct/>
      <w:ind w:firstLineChars="200" w:firstLine="200"/>
      <w:jc w:val="left"/>
    </w:pPr>
    <w:rPr>
      <w:rFonts w:ascii="宋体" w:eastAsia="方正博雅宋_GBK" w:hAnsi="宋体" w:cs="宋体"/>
      <w:kern w:val="21"/>
      <w:sz w:val="20"/>
    </w:rPr>
  </w:style>
  <w:style w:type="character" w:styleId="aa">
    <w:name w:val="Strong"/>
    <w:basedOn w:val="a0"/>
    <w:qFormat/>
    <w:rsid w:val="00293260"/>
    <w:rPr>
      <w:rFonts w:ascii="Times New Roman" w:eastAsia="黑体" w:hAnsi="Times New Roman"/>
      <w:bCs/>
    </w:rPr>
  </w:style>
  <w:style w:type="paragraph" w:customStyle="1" w:styleId="ab">
    <w:name w:val="公式"/>
    <w:basedOn w:val="a"/>
    <w:qFormat/>
    <w:rsid w:val="00293260"/>
    <w:pPr>
      <w:tabs>
        <w:tab w:val="center" w:pos="4200"/>
        <w:tab w:val="right" w:pos="8400"/>
      </w:tabs>
      <w:topLinePunct/>
      <w:jc w:val="right"/>
    </w:pPr>
    <w:rPr>
      <w:rFonts w:ascii="宋体" w:eastAsia="方正博雅宋_GBK" w:hAnsi="宋体" w:cs="宋体"/>
      <w:sz w:val="20"/>
      <w:szCs w:val="21"/>
    </w:rPr>
  </w:style>
  <w:style w:type="character" w:customStyle="1" w:styleId="ac">
    <w:name w:val="批注框文本 字符"/>
    <w:basedOn w:val="a0"/>
    <w:link w:val="ad"/>
    <w:uiPriority w:val="99"/>
    <w:semiHidden/>
    <w:rsid w:val="00293260"/>
    <w:rPr>
      <w:rFonts w:ascii="宋体" w:eastAsia="宋体"/>
      <w:sz w:val="18"/>
      <w:szCs w:val="18"/>
      <w14:ligatures w14:val="none"/>
    </w:rPr>
  </w:style>
  <w:style w:type="paragraph" w:styleId="ad">
    <w:name w:val="Balloon Text"/>
    <w:basedOn w:val="a"/>
    <w:link w:val="ac"/>
    <w:uiPriority w:val="99"/>
    <w:semiHidden/>
    <w:unhideWhenUsed/>
    <w:qFormat/>
    <w:rsid w:val="00293260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f"/>
    <w:semiHidden/>
    <w:qFormat/>
    <w:rsid w:val="00293260"/>
    <w:rPr>
      <w:rFonts w:ascii="宋体" w:eastAsia="方正博雅宋_GBK" w:hAnsi="宋体" w:cs="宋体"/>
      <w:kern w:val="21"/>
      <w:sz w:val="20"/>
      <w:shd w:val="clear" w:color="auto" w:fill="000080"/>
      <w14:ligatures w14:val="none"/>
    </w:rPr>
  </w:style>
  <w:style w:type="paragraph" w:styleId="af">
    <w:name w:val="Document Map"/>
    <w:basedOn w:val="a"/>
    <w:link w:val="ae"/>
    <w:semiHidden/>
    <w:qFormat/>
    <w:rsid w:val="00293260"/>
    <w:pPr>
      <w:widowControl/>
      <w:shd w:val="clear" w:color="auto" w:fill="000080"/>
      <w:topLinePunct/>
      <w:ind w:firstLineChars="200" w:firstLine="200"/>
      <w:jc w:val="left"/>
    </w:pPr>
    <w:rPr>
      <w:rFonts w:ascii="宋体" w:eastAsia="方正博雅宋_GBK" w:hAnsi="宋体" w:cs="宋体"/>
      <w:kern w:val="21"/>
      <w:sz w:val="20"/>
    </w:rPr>
  </w:style>
  <w:style w:type="paragraph" w:styleId="af0">
    <w:name w:val="Body Text"/>
    <w:basedOn w:val="a"/>
    <w:link w:val="af1"/>
    <w:uiPriority w:val="99"/>
    <w:unhideWhenUsed/>
    <w:rsid w:val="00293260"/>
    <w:pPr>
      <w:topLinePunct/>
      <w:spacing w:after="120"/>
      <w:ind w:firstLineChars="200" w:firstLine="200"/>
    </w:pPr>
    <w:rPr>
      <w:rFonts w:ascii="宋体" w:eastAsia="方正博雅宋_GBK" w:hAnsi="宋体" w:cs="宋体"/>
      <w:kern w:val="21"/>
      <w:sz w:val="20"/>
    </w:rPr>
  </w:style>
  <w:style w:type="character" w:customStyle="1" w:styleId="af1">
    <w:name w:val="正文文本 字符"/>
    <w:basedOn w:val="a0"/>
    <w:link w:val="af0"/>
    <w:uiPriority w:val="99"/>
    <w:qFormat/>
    <w:rsid w:val="00293260"/>
    <w:rPr>
      <w:rFonts w:ascii="宋体" w:eastAsia="方正博雅宋_GBK" w:hAnsi="宋体" w:cs="宋体"/>
      <w:kern w:val="21"/>
      <w:sz w:val="20"/>
      <w14:ligatures w14:val="none"/>
    </w:rPr>
  </w:style>
  <w:style w:type="paragraph" w:styleId="af2">
    <w:name w:val="Body Text Indent"/>
    <w:basedOn w:val="a"/>
    <w:link w:val="af3"/>
    <w:rsid w:val="00293260"/>
    <w:pPr>
      <w:topLinePunct/>
      <w:ind w:firstLineChars="200" w:firstLine="420"/>
    </w:pPr>
    <w:rPr>
      <w:rFonts w:ascii="宋体" w:eastAsia="方正博雅宋_GBK" w:hAnsi="宋体" w:cs="宋体"/>
      <w:kern w:val="21"/>
      <w:sz w:val="20"/>
    </w:rPr>
  </w:style>
  <w:style w:type="character" w:customStyle="1" w:styleId="af3">
    <w:name w:val="正文文本缩进 字符"/>
    <w:basedOn w:val="a0"/>
    <w:link w:val="af2"/>
    <w:qFormat/>
    <w:rsid w:val="00293260"/>
    <w:rPr>
      <w:rFonts w:ascii="宋体" w:eastAsia="方正博雅宋_GBK" w:hAnsi="宋体" w:cs="宋体"/>
      <w:kern w:val="21"/>
      <w:sz w:val="20"/>
      <w14:ligatures w14:val="none"/>
    </w:rPr>
  </w:style>
  <w:style w:type="character" w:customStyle="1" w:styleId="21">
    <w:name w:val="正文文本缩进 2 字符"/>
    <w:basedOn w:val="a0"/>
    <w:link w:val="22"/>
    <w:semiHidden/>
    <w:qFormat/>
    <w:rsid w:val="00293260"/>
    <w:rPr>
      <w:rFonts w:ascii="宋体" w:eastAsia="宋体" w:hAnsi="宋体" w:cs="宋体"/>
      <w:spacing w:val="2"/>
      <w:kern w:val="0"/>
      <w:sz w:val="24"/>
      <w:szCs w:val="21"/>
      <w14:ligatures w14:val="none"/>
    </w:rPr>
  </w:style>
  <w:style w:type="paragraph" w:styleId="22">
    <w:name w:val="Body Text Indent 2"/>
    <w:basedOn w:val="a"/>
    <w:link w:val="21"/>
    <w:semiHidden/>
    <w:rsid w:val="00293260"/>
    <w:pPr>
      <w:widowControl/>
      <w:ind w:firstLine="428"/>
      <w:jc w:val="left"/>
    </w:pPr>
    <w:rPr>
      <w:rFonts w:ascii="宋体" w:eastAsia="宋体" w:hAnsi="宋体" w:cs="宋体"/>
      <w:spacing w:val="2"/>
      <w:kern w:val="0"/>
      <w:szCs w:val="21"/>
    </w:rPr>
  </w:style>
  <w:style w:type="character" w:customStyle="1" w:styleId="af4">
    <w:name w:val="页脚 字符"/>
    <w:basedOn w:val="a0"/>
    <w:link w:val="af5"/>
    <w:semiHidden/>
    <w:qFormat/>
    <w:rsid w:val="00293260"/>
    <w:rPr>
      <w:rFonts w:ascii="宋体" w:eastAsia="方正博雅宋_GBK" w:hAnsi="宋体" w:cs="宋体"/>
      <w:kern w:val="21"/>
      <w:sz w:val="18"/>
      <w:szCs w:val="18"/>
      <w14:ligatures w14:val="none"/>
    </w:rPr>
  </w:style>
  <w:style w:type="paragraph" w:styleId="af5">
    <w:name w:val="footer"/>
    <w:basedOn w:val="a"/>
    <w:link w:val="af4"/>
    <w:semiHidden/>
    <w:qFormat/>
    <w:rsid w:val="00293260"/>
    <w:pPr>
      <w:widowControl/>
      <w:tabs>
        <w:tab w:val="center" w:pos="4153"/>
        <w:tab w:val="right" w:pos="8306"/>
      </w:tabs>
      <w:topLinePunct/>
      <w:snapToGrid w:val="0"/>
      <w:ind w:firstLineChars="200" w:firstLine="200"/>
      <w:jc w:val="left"/>
    </w:pPr>
    <w:rPr>
      <w:rFonts w:ascii="宋体" w:eastAsia="方正博雅宋_GBK" w:hAnsi="宋体" w:cs="宋体"/>
      <w:kern w:val="21"/>
      <w:sz w:val="18"/>
      <w:szCs w:val="18"/>
    </w:rPr>
  </w:style>
  <w:style w:type="character" w:customStyle="1" w:styleId="af6">
    <w:name w:val="页眉 字符"/>
    <w:basedOn w:val="a0"/>
    <w:link w:val="af7"/>
    <w:semiHidden/>
    <w:rsid w:val="00293260"/>
    <w:rPr>
      <w:rFonts w:ascii="宋体" w:eastAsia="方正博雅宋_GBK" w:hAnsi="宋体" w:cs="宋体"/>
      <w:kern w:val="21"/>
      <w:sz w:val="18"/>
      <w:szCs w:val="18"/>
      <w14:ligatures w14:val="none"/>
    </w:rPr>
  </w:style>
  <w:style w:type="paragraph" w:styleId="af7">
    <w:name w:val="header"/>
    <w:basedOn w:val="a"/>
    <w:link w:val="af6"/>
    <w:semiHidden/>
    <w:qFormat/>
    <w:rsid w:val="00293260"/>
    <w:pPr>
      <w:widowControl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ind w:firstLineChars="200" w:firstLine="200"/>
      <w:jc w:val="center"/>
    </w:pPr>
    <w:rPr>
      <w:rFonts w:ascii="宋体" w:eastAsia="方正博雅宋_GBK" w:hAnsi="宋体" w:cs="宋体"/>
      <w:kern w:val="21"/>
      <w:sz w:val="18"/>
      <w:szCs w:val="18"/>
    </w:rPr>
  </w:style>
  <w:style w:type="paragraph" w:styleId="af8">
    <w:name w:val="footnote text"/>
    <w:basedOn w:val="a"/>
    <w:link w:val="af9"/>
    <w:semiHidden/>
    <w:qFormat/>
    <w:rsid w:val="00293260"/>
    <w:pPr>
      <w:topLinePunct/>
      <w:snapToGrid w:val="0"/>
      <w:ind w:firstLineChars="200" w:firstLine="300"/>
      <w:jc w:val="left"/>
    </w:pPr>
    <w:rPr>
      <w:rFonts w:ascii="宋体" w:eastAsia="方正博雅宋_GBK" w:hAnsi="宋体" w:cs="宋体"/>
      <w:kern w:val="21"/>
      <w:sz w:val="15"/>
      <w:szCs w:val="18"/>
    </w:rPr>
  </w:style>
  <w:style w:type="character" w:customStyle="1" w:styleId="af9">
    <w:name w:val="脚注文本 字符"/>
    <w:basedOn w:val="a0"/>
    <w:link w:val="af8"/>
    <w:semiHidden/>
    <w:qFormat/>
    <w:rsid w:val="00293260"/>
    <w:rPr>
      <w:rFonts w:ascii="宋体" w:eastAsia="方正博雅宋_GBK" w:hAnsi="宋体" w:cs="宋体"/>
      <w:kern w:val="21"/>
      <w:sz w:val="15"/>
      <w:szCs w:val="18"/>
      <w14:ligatures w14:val="none"/>
    </w:rPr>
  </w:style>
  <w:style w:type="character" w:customStyle="1" w:styleId="31">
    <w:name w:val="正文文本缩进 3 字符"/>
    <w:basedOn w:val="a0"/>
    <w:link w:val="32"/>
    <w:semiHidden/>
    <w:qFormat/>
    <w:rsid w:val="00293260"/>
    <w:rPr>
      <w:rFonts w:ascii="Edwardian Script ITC" w:eastAsia="宋体" w:hAnsi="Edwardian Script ITC" w:cs="宋体"/>
      <w:kern w:val="0"/>
      <w:sz w:val="24"/>
      <w:szCs w:val="21"/>
      <w14:ligatures w14:val="none"/>
    </w:rPr>
  </w:style>
  <w:style w:type="paragraph" w:styleId="32">
    <w:name w:val="Body Text Indent 3"/>
    <w:basedOn w:val="a"/>
    <w:link w:val="31"/>
    <w:semiHidden/>
    <w:rsid w:val="00293260"/>
    <w:pPr>
      <w:widowControl/>
      <w:ind w:leftChars="103" w:left="1266" w:hangingChars="500" w:hanging="1050"/>
      <w:jc w:val="left"/>
    </w:pPr>
    <w:rPr>
      <w:rFonts w:ascii="Edwardian Script ITC" w:eastAsia="宋体" w:hAnsi="Edwardian Script ITC" w:cs="宋体"/>
      <w:kern w:val="0"/>
      <w:szCs w:val="21"/>
    </w:rPr>
  </w:style>
  <w:style w:type="paragraph" w:styleId="afa">
    <w:name w:val="Title"/>
    <w:basedOn w:val="a"/>
    <w:link w:val="afb"/>
    <w:qFormat/>
    <w:rsid w:val="00293260"/>
    <w:pPr>
      <w:topLinePunct/>
      <w:jc w:val="right"/>
      <w:outlineLvl w:val="0"/>
    </w:pPr>
    <w:rPr>
      <w:rFonts w:ascii="Arial" w:eastAsia="方正大标宋简体" w:hAnsi="Arial" w:cs="Arial"/>
      <w:kern w:val="21"/>
      <w:sz w:val="5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b">
    <w:name w:val="标题 字符"/>
    <w:basedOn w:val="a0"/>
    <w:link w:val="afa"/>
    <w:rsid w:val="00293260"/>
    <w:rPr>
      <w:rFonts w:ascii="Arial" w:eastAsia="方正大标宋简体" w:hAnsi="Arial" w:cs="Arial"/>
      <w:kern w:val="21"/>
      <w:sz w:val="5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paragraph" w:customStyle="1" w:styleId="afc">
    <w:name w:val="练习题"/>
    <w:basedOn w:val="a"/>
    <w:rsid w:val="00293260"/>
    <w:pPr>
      <w:topLinePunct/>
      <w:spacing w:line="720" w:lineRule="auto"/>
      <w:jc w:val="center"/>
    </w:pPr>
    <w:rPr>
      <w:rFonts w:ascii="宋体" w:eastAsia="楷体_GB2312" w:hAnsi="宋体" w:cs="宋体"/>
      <w:kern w:val="21"/>
      <w:sz w:val="36"/>
    </w:rPr>
  </w:style>
  <w:style w:type="paragraph" w:customStyle="1" w:styleId="afd">
    <w:name w:val="思考文"/>
    <w:basedOn w:val="a"/>
    <w:rsid w:val="00293260"/>
    <w:pPr>
      <w:topLinePunct/>
      <w:ind w:firstLineChars="200" w:firstLine="400"/>
    </w:pPr>
    <w:rPr>
      <w:rFonts w:ascii="方正仿宋简体" w:eastAsia="方正仿宋简体" w:hAnsi="宋体" w:cs="宋体"/>
      <w:color w:val="000000"/>
      <w:kern w:val="21"/>
      <w:sz w:val="20"/>
    </w:rPr>
  </w:style>
  <w:style w:type="paragraph" w:customStyle="1" w:styleId="afe">
    <w:name w:val="图"/>
    <w:basedOn w:val="a"/>
    <w:rsid w:val="00293260"/>
    <w:pPr>
      <w:topLinePunct/>
      <w:snapToGrid w:val="0"/>
      <w:spacing w:before="200" w:after="120"/>
      <w:jc w:val="center"/>
    </w:pPr>
    <w:rPr>
      <w:rFonts w:ascii="宋体" w:eastAsia="方正博雅宋_GBK" w:hAnsi="宋体" w:cs="宋体"/>
      <w:kern w:val="21"/>
      <w:sz w:val="20"/>
    </w:rPr>
  </w:style>
  <w:style w:type="paragraph" w:customStyle="1" w:styleId="aff">
    <w:name w:val="图题"/>
    <w:basedOn w:val="afe"/>
    <w:qFormat/>
    <w:rsid w:val="00293260"/>
    <w:pPr>
      <w:spacing w:before="60" w:after="200"/>
    </w:pPr>
    <w:rPr>
      <w:rFonts w:ascii="方正兰亭中黑_GBK" w:eastAsia="方正兰亭中黑_GBK" w:hAnsi="Arial" w:cs="Arial"/>
      <w:w w:val="105"/>
      <w:kern w:val="2"/>
      <w:sz w:val="14"/>
    </w:rPr>
  </w:style>
  <w:style w:type="paragraph" w:customStyle="1" w:styleId="aff0">
    <w:name w:val="表题"/>
    <w:basedOn w:val="a"/>
    <w:qFormat/>
    <w:rsid w:val="00293260"/>
    <w:pPr>
      <w:tabs>
        <w:tab w:val="center" w:pos="4200"/>
      </w:tabs>
      <w:topLinePunct/>
      <w:spacing w:beforeLines="40" w:before="126" w:afterLines="10" w:after="31"/>
      <w:jc w:val="center"/>
    </w:pPr>
    <w:rPr>
      <w:rFonts w:ascii="Century Gothic" w:eastAsia="方正兰亭中黑_GBK" w:hAnsi="Century Gothic" w:cs="宋体"/>
      <w:w w:val="105"/>
      <w:kern w:val="21"/>
      <w:sz w:val="16"/>
    </w:rPr>
  </w:style>
  <w:style w:type="paragraph" w:customStyle="1" w:styleId="aff1">
    <w:name w:val="表文单元格"/>
    <w:basedOn w:val="afe"/>
    <w:qFormat/>
    <w:rsid w:val="00293260"/>
    <w:pPr>
      <w:spacing w:before="40" w:after="40"/>
      <w:jc w:val="both"/>
    </w:pPr>
    <w:rPr>
      <w:kern w:val="18"/>
      <w:sz w:val="18"/>
    </w:rPr>
  </w:style>
  <w:style w:type="paragraph" w:customStyle="1" w:styleId="aff2">
    <w:name w:val="一高行"/>
    <w:basedOn w:val="afe"/>
    <w:qFormat/>
    <w:rsid w:val="00293260"/>
    <w:pPr>
      <w:spacing w:before="0" w:after="0" w:line="100" w:lineRule="exact"/>
      <w:ind w:firstLineChars="200" w:firstLine="200"/>
      <w:jc w:val="both"/>
    </w:pPr>
  </w:style>
  <w:style w:type="paragraph" w:customStyle="1" w:styleId="aff3">
    <w:name w:val="提示"/>
    <w:basedOn w:val="afe"/>
    <w:rsid w:val="00293260"/>
    <w:pPr>
      <w:snapToGrid/>
      <w:spacing w:before="0" w:after="0"/>
      <w:ind w:firstLineChars="200" w:firstLine="200"/>
      <w:jc w:val="both"/>
    </w:pPr>
    <w:rPr>
      <w:rFonts w:eastAsia="楷体_GB2312"/>
    </w:rPr>
  </w:style>
  <w:style w:type="paragraph" w:customStyle="1" w:styleId="aff4">
    <w:name w:val="段前"/>
    <w:basedOn w:val="a"/>
    <w:next w:val="a"/>
    <w:qFormat/>
    <w:rsid w:val="00293260"/>
    <w:pPr>
      <w:topLinePunct/>
      <w:snapToGrid w:val="0"/>
      <w:ind w:firstLine="425"/>
    </w:pPr>
    <w:rPr>
      <w:rFonts w:ascii="宋体" w:eastAsia="宋体" w:hAnsi="宋体" w:cs="宋体"/>
      <w:sz w:val="10"/>
      <w:szCs w:val="20"/>
    </w:rPr>
  </w:style>
  <w:style w:type="paragraph" w:customStyle="1" w:styleId="aff5">
    <w:name w:val="程序"/>
    <w:basedOn w:val="a"/>
    <w:qFormat/>
    <w:rsid w:val="00293260"/>
    <w:pPr>
      <w:topLinePunct/>
      <w:spacing w:line="240" w:lineRule="exact"/>
      <w:ind w:firstLine="425"/>
      <w:jc w:val="left"/>
    </w:pPr>
    <w:rPr>
      <w:rFonts w:ascii="Courier New" w:eastAsia="方正仿宋简体" w:hAnsi="Courier New" w:cs="Courier New"/>
      <w:w w:val="95"/>
      <w:sz w:val="18"/>
      <w:szCs w:val="21"/>
    </w:rPr>
  </w:style>
  <w:style w:type="paragraph" w:customStyle="1" w:styleId="aff6">
    <w:name w:val="代码"/>
    <w:basedOn w:val="aff3"/>
    <w:qFormat/>
    <w:rsid w:val="00293260"/>
    <w:pPr>
      <w:spacing w:beforeLines="30" w:before="93" w:afterLines="20" w:after="62"/>
      <w:ind w:firstLineChars="0" w:firstLine="0"/>
      <w:jc w:val="center"/>
    </w:pPr>
    <w:rPr>
      <w:rFonts w:ascii="Arial" w:eastAsia="方正准圆简体" w:hAnsi="Arial" w:cs="Arial"/>
    </w:rPr>
  </w:style>
  <w:style w:type="paragraph" w:customStyle="1" w:styleId="aff7">
    <w:name w:val="程序空行"/>
    <w:basedOn w:val="aff5"/>
    <w:qFormat/>
    <w:rsid w:val="00293260"/>
    <w:pPr>
      <w:spacing w:line="60" w:lineRule="exact"/>
    </w:pPr>
  </w:style>
  <w:style w:type="paragraph" w:customStyle="1" w:styleId="aff8">
    <w:name w:val="框样式"/>
    <w:basedOn w:val="a"/>
    <w:qFormat/>
    <w:rsid w:val="00293260"/>
    <w:pPr>
      <w:topLinePunct/>
      <w:ind w:leftChars="200" w:left="740" w:hangingChars="200" w:hanging="320"/>
    </w:pPr>
    <w:rPr>
      <w:rFonts w:ascii="宋体" w:eastAsia="方正博雅宋_GBK" w:hAnsi="宋体" w:cs="宋体"/>
      <w:kern w:val="21"/>
      <w:sz w:val="20"/>
    </w:rPr>
  </w:style>
  <w:style w:type="paragraph" w:customStyle="1" w:styleId="aff9">
    <w:name w:val="表后行"/>
    <w:basedOn w:val="aff2"/>
    <w:qFormat/>
    <w:rsid w:val="00293260"/>
    <w:pPr>
      <w:spacing w:line="160" w:lineRule="exact"/>
    </w:pPr>
  </w:style>
  <w:style w:type="paragraph" w:customStyle="1" w:styleId="affa">
    <w:name w:val="点正文"/>
    <w:basedOn w:val="a"/>
    <w:qFormat/>
    <w:rsid w:val="00293260"/>
    <w:pPr>
      <w:topLinePunct/>
      <w:ind w:leftChars="200" w:left="840" w:hangingChars="200" w:hanging="420"/>
    </w:pPr>
    <w:rPr>
      <w:rFonts w:ascii="宋体" w:eastAsia="方正博雅宋_GBK" w:hAnsi="宋体" w:cs="宋体"/>
      <w:kern w:val="21"/>
      <w:sz w:val="20"/>
    </w:rPr>
  </w:style>
  <w:style w:type="paragraph" w:customStyle="1" w:styleId="5H">
    <w:name w:val="5H"/>
    <w:basedOn w:val="a"/>
    <w:qFormat/>
    <w:rsid w:val="00293260"/>
    <w:pPr>
      <w:topLinePunct/>
      <w:ind w:leftChars="200" w:left="840" w:hangingChars="200" w:hanging="420"/>
    </w:pPr>
    <w:rPr>
      <w:rFonts w:ascii="Times New Roman MT Extra Bold" w:eastAsia="黑体" w:hAnsi="Times New Roman MT Extra Bold" w:cs="宋体"/>
      <w:kern w:val="21"/>
      <w:sz w:val="20"/>
    </w:rPr>
  </w:style>
  <w:style w:type="paragraph" w:customStyle="1" w:styleId="ABCD">
    <w:name w:val="ABCD"/>
    <w:basedOn w:val="a"/>
    <w:qFormat/>
    <w:rsid w:val="00293260"/>
    <w:pPr>
      <w:tabs>
        <w:tab w:val="left" w:pos="2450"/>
        <w:tab w:val="left" w:pos="4382"/>
        <w:tab w:val="left" w:pos="6257"/>
      </w:tabs>
      <w:topLinePunct/>
      <w:ind w:firstLineChars="353" w:firstLine="741"/>
    </w:pPr>
    <w:rPr>
      <w:rFonts w:ascii="宋体" w:eastAsia="方正博雅宋_GBK" w:hAnsi="宋体" w:cs="宋体"/>
      <w:color w:val="000000"/>
      <w:kern w:val="21"/>
      <w:sz w:val="20"/>
    </w:rPr>
  </w:style>
  <w:style w:type="paragraph" w:customStyle="1" w:styleId="affb">
    <w:name w:val="章下文"/>
    <w:basedOn w:val="a"/>
    <w:qFormat/>
    <w:rsid w:val="00293260"/>
    <w:pPr>
      <w:topLinePunct/>
      <w:ind w:firstLineChars="200" w:firstLine="400"/>
    </w:pPr>
    <w:rPr>
      <w:rFonts w:ascii="方正中等线简体" w:eastAsia="方正中等线简体" w:hAnsi="宋体" w:cs="宋体"/>
      <w:color w:val="000000"/>
      <w:kern w:val="21"/>
      <w:sz w:val="20"/>
    </w:rPr>
  </w:style>
  <w:style w:type="paragraph" w:customStyle="1" w:styleId="affc">
    <w:name w:val="方框加底"/>
    <w:basedOn w:val="a"/>
    <w:qFormat/>
    <w:rsid w:val="002932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opLinePunct/>
      <w:spacing w:beforeLines="30" w:before="94" w:afterLines="30" w:after="94"/>
      <w:ind w:leftChars="50" w:left="105" w:rightChars="50" w:right="105" w:firstLineChars="200" w:firstLine="420"/>
    </w:pPr>
    <w:rPr>
      <w:rFonts w:ascii="宋体" w:eastAsia="楷体_GB2312" w:hAnsi="宋体" w:cs="宋体"/>
      <w:kern w:val="21"/>
      <w:sz w:val="20"/>
    </w:rPr>
  </w:style>
  <w:style w:type="paragraph" w:customStyle="1" w:styleId="affd">
    <w:name w:val="表头单元格"/>
    <w:basedOn w:val="aff1"/>
    <w:qFormat/>
    <w:rsid w:val="00293260"/>
    <w:pPr>
      <w:snapToGrid/>
      <w:spacing w:before="0" w:after="0"/>
      <w:jc w:val="center"/>
    </w:pPr>
    <w:rPr>
      <w:sz w:val="16"/>
    </w:rPr>
  </w:style>
  <w:style w:type="paragraph" w:customStyle="1" w:styleId="f1">
    <w:name w:val="f1"/>
    <w:basedOn w:val="a"/>
    <w:qFormat/>
    <w:rsid w:val="00293260"/>
    <w:pPr>
      <w:topLinePunct/>
      <w:spacing w:line="720" w:lineRule="auto"/>
      <w:jc w:val="center"/>
    </w:pPr>
    <w:rPr>
      <w:rFonts w:ascii="宋体" w:eastAsia="方正小标宋简体" w:hAnsi="宋体" w:cs="宋体"/>
      <w:kern w:val="21"/>
      <w:sz w:val="28"/>
      <w:szCs w:val="21"/>
    </w:rPr>
  </w:style>
  <w:style w:type="paragraph" w:customStyle="1" w:styleId="f2">
    <w:name w:val="f2"/>
    <w:basedOn w:val="a"/>
    <w:qFormat/>
    <w:rsid w:val="00293260"/>
    <w:pPr>
      <w:topLinePunct/>
      <w:spacing w:line="480" w:lineRule="auto"/>
      <w:jc w:val="center"/>
    </w:pPr>
    <w:rPr>
      <w:rFonts w:ascii="宋体" w:eastAsia="仿宋_GB2312" w:hAnsi="宋体" w:cs="宋体"/>
      <w:kern w:val="21"/>
      <w:szCs w:val="21"/>
    </w:rPr>
  </w:style>
  <w:style w:type="paragraph" w:customStyle="1" w:styleId="affe">
    <w:name w:val="图说明"/>
    <w:basedOn w:val="aff"/>
    <w:rsid w:val="00293260"/>
    <w:pPr>
      <w:spacing w:after="0"/>
    </w:pPr>
  </w:style>
  <w:style w:type="character" w:customStyle="1" w:styleId="afff">
    <w:name w:val="黑体"/>
    <w:basedOn w:val="a0"/>
    <w:qFormat/>
    <w:rsid w:val="00293260"/>
    <w:rPr>
      <w:rFonts w:ascii="Times New Roman MT Extra Bold" w:eastAsia="黑体" w:hAnsi="Times New Roman MT Extra Bold"/>
    </w:rPr>
  </w:style>
  <w:style w:type="paragraph" w:customStyle="1" w:styleId="afff0">
    <w:name w:val="学习目标"/>
    <w:basedOn w:val="a"/>
    <w:qFormat/>
    <w:rsid w:val="00293260"/>
    <w:pPr>
      <w:topLinePunct/>
      <w:spacing w:line="480" w:lineRule="auto"/>
      <w:ind w:firstLineChars="200" w:firstLine="480"/>
    </w:pPr>
    <w:rPr>
      <w:rFonts w:ascii="宋体" w:eastAsia="黑体" w:hAnsi="宋体" w:cs="宋体"/>
      <w:kern w:val="21"/>
    </w:rPr>
  </w:style>
  <w:style w:type="paragraph" w:customStyle="1" w:styleId="afff1">
    <w:name w:val="楷文"/>
    <w:basedOn w:val="a"/>
    <w:qFormat/>
    <w:rsid w:val="00293260"/>
    <w:pPr>
      <w:topLinePunct/>
      <w:ind w:firstLineChars="200" w:firstLine="420"/>
    </w:pPr>
    <w:rPr>
      <w:rFonts w:ascii="宋体" w:eastAsia="楷体_GB2312" w:hAnsi="宋体" w:cs="宋体"/>
      <w:kern w:val="21"/>
      <w:sz w:val="20"/>
    </w:rPr>
  </w:style>
  <w:style w:type="paragraph" w:customStyle="1" w:styleId="afff2">
    <w:name w:val="[无段落样式]"/>
    <w:rsid w:val="00293260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Times New Roman" w:cs="Times New Roman"/>
      <w:color w:val="000000"/>
      <w:kern w:val="0"/>
      <w:sz w:val="24"/>
      <w:lang w:val="zh-CN"/>
      <w14:ligatures w14:val="none"/>
    </w:rPr>
  </w:style>
  <w:style w:type="paragraph" w:customStyle="1" w:styleId="afff3">
    <w:name w:val="[基本段落]"/>
    <w:basedOn w:val="afff2"/>
    <w:rsid w:val="00293260"/>
    <w:rPr>
      <w:rFonts w:ascii="Adobe 明體 Std L" w:eastAsia="Adobe 明體 Std L" w:hAnsi="Avenir LT Std 55 Roman"/>
      <w:lang w:val="zh-TW"/>
    </w:rPr>
  </w:style>
  <w:style w:type="paragraph" w:customStyle="1" w:styleId="afff4">
    <w:name w:val="表格单元格"/>
    <w:basedOn w:val="aff1"/>
    <w:rsid w:val="00293260"/>
    <w:pPr>
      <w:snapToGrid/>
      <w:spacing w:before="0" w:after="0"/>
      <w:jc w:val="center"/>
    </w:pPr>
    <w:rPr>
      <w:w w:val="105"/>
      <w:sz w:val="16"/>
      <w:szCs w:val="10"/>
    </w:rPr>
  </w:style>
  <w:style w:type="paragraph" w:customStyle="1" w:styleId="12">
    <w:name w:val="第1级无序列表"/>
    <w:basedOn w:val="a"/>
    <w:qFormat/>
    <w:rsid w:val="00293260"/>
    <w:pPr>
      <w:topLinePunct/>
      <w:ind w:firstLineChars="200" w:firstLine="377"/>
    </w:pPr>
    <w:rPr>
      <w:rFonts w:ascii="宋体" w:eastAsia="方正博雅宋_GBK" w:hAnsi="宋体" w:cs="宋体"/>
      <w:color w:val="000000"/>
      <w:w w:val="105"/>
      <w:sz w:val="20"/>
    </w:rPr>
  </w:style>
  <w:style w:type="paragraph" w:customStyle="1" w:styleId="afff5">
    <w:name w:val="代码清单标题"/>
    <w:basedOn w:val="a"/>
    <w:rsid w:val="00293260"/>
    <w:pPr>
      <w:topLinePunct/>
      <w:spacing w:beforeLines="30" w:before="94"/>
      <w:jc w:val="center"/>
    </w:pPr>
    <w:rPr>
      <w:rFonts w:ascii="方正兰亭粗黑_GBK" w:eastAsia="方正兰亭粗黑_GBK" w:hAnsi="宋体" w:cs="宋体"/>
      <w:color w:val="000000"/>
      <w:w w:val="105"/>
      <w:sz w:val="16"/>
    </w:rPr>
  </w:style>
  <w:style w:type="paragraph" w:customStyle="1" w:styleId="afff6">
    <w:name w:val="內文"/>
    <w:basedOn w:val="afff2"/>
    <w:rsid w:val="00293260"/>
    <w:pPr>
      <w:suppressAutoHyphens/>
      <w:spacing w:line="411" w:lineRule="atLeast"/>
      <w:ind w:firstLine="411"/>
      <w:textAlignment w:val="baseline"/>
    </w:pPr>
    <w:rPr>
      <w:rFonts w:ascii="ATC-7d305b8b" w:eastAsia="ATC-7d305b8b"/>
      <w:sz w:val="21"/>
      <w:szCs w:val="21"/>
      <w:lang w:val="zh-TW"/>
    </w:rPr>
  </w:style>
  <w:style w:type="paragraph" w:customStyle="1" w:styleId="23">
    <w:name w:val="第2级无序列表"/>
    <w:basedOn w:val="12"/>
    <w:qFormat/>
    <w:rsid w:val="00293260"/>
    <w:pPr>
      <w:ind w:leftChars="350" w:left="550" w:hangingChars="200" w:hanging="200"/>
    </w:pPr>
    <w:rPr>
      <w:w w:val="100"/>
    </w:rPr>
  </w:style>
  <w:style w:type="paragraph" w:customStyle="1" w:styleId="afff7">
    <w:name w:val="练习文"/>
    <w:basedOn w:val="a"/>
    <w:qFormat/>
    <w:rsid w:val="00293260"/>
    <w:pPr>
      <w:topLinePunct/>
      <w:ind w:leftChars="400" w:left="1154" w:rightChars="400" w:right="800" w:hangingChars="170" w:hanging="354"/>
    </w:pPr>
    <w:rPr>
      <w:rFonts w:ascii="宋体" w:eastAsia="方正博雅宋_GBK" w:hAnsi="宋体" w:cs="宋体"/>
      <w:color w:val="000000"/>
      <w:spacing w:val="4"/>
      <w:sz w:val="20"/>
    </w:rPr>
  </w:style>
  <w:style w:type="character" w:customStyle="1" w:styleId="24">
    <w:name w:val="标题2序号"/>
    <w:basedOn w:val="a0"/>
    <w:qFormat/>
    <w:rsid w:val="00293260"/>
    <w:rPr>
      <w:b/>
      <w:bCs/>
      <w:color w:val="FFFFFF"/>
      <w:w w:val="100"/>
      <w:kern w:val="2"/>
      <w:sz w:val="36"/>
    </w:rPr>
  </w:style>
  <w:style w:type="paragraph" w:customStyle="1" w:styleId="afff8">
    <w:name w:val="练习标题"/>
    <w:basedOn w:val="a"/>
    <w:rsid w:val="00293260"/>
    <w:pPr>
      <w:topLinePunct/>
      <w:ind w:firstLineChars="300" w:firstLine="600"/>
    </w:pPr>
    <w:rPr>
      <w:rFonts w:ascii="方正新书宋_GBK" w:eastAsia="方正新书宋_GBK" w:hAnsi="宋体" w:cs="宋体"/>
      <w:kern w:val="21"/>
      <w:sz w:val="20"/>
    </w:rPr>
  </w:style>
  <w:style w:type="paragraph" w:customStyle="1" w:styleId="afff9">
    <w:name w:val="脚注"/>
    <w:basedOn w:val="af8"/>
    <w:qFormat/>
    <w:rsid w:val="00293260"/>
  </w:style>
  <w:style w:type="paragraph" w:customStyle="1" w:styleId="afffa">
    <w:name w:val="代码无行号"/>
    <w:basedOn w:val="a"/>
    <w:qFormat/>
    <w:rsid w:val="00293260"/>
    <w:pPr>
      <w:pBdr>
        <w:top w:val="single" w:sz="6" w:space="1" w:color="DDDDDD"/>
        <w:left w:val="single" w:sz="6" w:space="4" w:color="DDDDDD"/>
        <w:bottom w:val="single" w:sz="6" w:space="1" w:color="DDDDDD"/>
        <w:right w:val="single" w:sz="6" w:space="4" w:color="DDDDDD"/>
      </w:pBdr>
      <w:shd w:val="clear" w:color="auto" w:fill="EEEEEE"/>
      <w:topLinePunct/>
      <w:ind w:leftChars="60" w:left="120" w:rightChars="60" w:right="120" w:firstLineChars="340" w:firstLine="680"/>
    </w:pPr>
    <w:rPr>
      <w:rFonts w:ascii="Courier New" w:eastAsia="方正博雅宋_GBK" w:hAnsi="Courier New" w:cs="宋体"/>
      <w:kern w:val="21"/>
      <w:sz w:val="18"/>
    </w:rPr>
  </w:style>
  <w:style w:type="character" w:customStyle="1" w:styleId="afffb">
    <w:name w:val="批注主题 字符"/>
    <w:basedOn w:val="a8"/>
    <w:link w:val="afffc"/>
    <w:uiPriority w:val="99"/>
    <w:semiHidden/>
    <w:rsid w:val="00293260"/>
    <w:rPr>
      <w:rFonts w:ascii="宋体" w:eastAsia="方正博雅宋_GBK" w:hAnsi="宋体" w:cs="宋体"/>
      <w:b/>
      <w:bCs/>
      <w:kern w:val="21"/>
      <w:sz w:val="20"/>
      <w14:ligatures w14:val="none"/>
    </w:rPr>
  </w:style>
  <w:style w:type="paragraph" w:styleId="afffc">
    <w:name w:val="annotation subject"/>
    <w:basedOn w:val="a9"/>
    <w:next w:val="a9"/>
    <w:link w:val="afffb"/>
    <w:uiPriority w:val="99"/>
    <w:semiHidden/>
    <w:unhideWhenUsed/>
    <w:rsid w:val="00293260"/>
    <w:rPr>
      <w:b/>
      <w:bCs/>
    </w:rPr>
  </w:style>
  <w:style w:type="character" w:customStyle="1" w:styleId="HTML">
    <w:name w:val="HTML 预设格式 字符"/>
    <w:basedOn w:val="a0"/>
    <w:link w:val="HTML0"/>
    <w:uiPriority w:val="99"/>
    <w:semiHidden/>
    <w:rsid w:val="00293260"/>
    <w:rPr>
      <w:rFonts w:ascii="Courier New" w:eastAsia="宋体" w:hAnsi="Courier New" w:cs="Courier New"/>
      <w:kern w:val="0"/>
      <w:sz w:val="24"/>
      <w:szCs w:val="20"/>
      <w14:ligatures w14:val="none"/>
    </w:rPr>
  </w:style>
  <w:style w:type="paragraph" w:styleId="HTML0">
    <w:name w:val="HTML Preformatted"/>
    <w:basedOn w:val="a"/>
    <w:link w:val="HTML"/>
    <w:uiPriority w:val="99"/>
    <w:semiHidden/>
    <w:unhideWhenUsed/>
    <w:rsid w:val="002932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Cs w:val="20"/>
    </w:rPr>
  </w:style>
  <w:style w:type="character" w:customStyle="1" w:styleId="13">
    <w:name w:val="未处理的提及1"/>
    <w:basedOn w:val="a0"/>
    <w:uiPriority w:val="99"/>
    <w:rsid w:val="00293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5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42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86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8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1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7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Liu</dc:creator>
  <cp:keywords/>
  <dc:description/>
  <cp:lastModifiedBy>qing laiyun</cp:lastModifiedBy>
  <cp:revision>9</cp:revision>
  <dcterms:created xsi:type="dcterms:W3CDTF">2023-12-05T07:58:00Z</dcterms:created>
  <dcterms:modified xsi:type="dcterms:W3CDTF">2024-05-29T13:06:00Z</dcterms:modified>
</cp:coreProperties>
</file>